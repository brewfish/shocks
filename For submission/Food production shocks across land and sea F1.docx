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1A883" w14:textId="14A9E350" w:rsidR="005350A3" w:rsidRPr="003C61F6" w:rsidRDefault="002967EF" w:rsidP="00F31E44">
      <w:pPr>
        <w:spacing w:line="360" w:lineRule="auto"/>
        <w:jc w:val="center"/>
        <w:rPr>
          <w:rFonts w:asciiTheme="majorBidi" w:hAnsiTheme="majorBidi" w:cstheme="majorBidi"/>
          <w:b/>
          <w:bCs/>
          <w:sz w:val="28"/>
          <w:szCs w:val="28"/>
          <w:lang w:val="en-US"/>
        </w:rPr>
      </w:pPr>
      <w:r w:rsidRPr="003C61F6">
        <w:rPr>
          <w:rFonts w:asciiTheme="majorBidi" w:hAnsiTheme="majorBidi" w:cstheme="majorBidi"/>
          <w:b/>
          <w:bCs/>
          <w:sz w:val="28"/>
          <w:szCs w:val="28"/>
          <w:lang w:val="en-US"/>
        </w:rPr>
        <w:t>F</w:t>
      </w:r>
      <w:r w:rsidR="004D71B2" w:rsidRPr="003C61F6">
        <w:rPr>
          <w:rFonts w:asciiTheme="majorBidi" w:hAnsiTheme="majorBidi" w:cstheme="majorBidi"/>
          <w:b/>
          <w:bCs/>
          <w:sz w:val="28"/>
          <w:szCs w:val="28"/>
          <w:lang w:val="en-US"/>
        </w:rPr>
        <w:t>ood</w:t>
      </w:r>
      <w:r w:rsidR="00362336" w:rsidRPr="003C61F6">
        <w:rPr>
          <w:rFonts w:asciiTheme="majorBidi" w:hAnsiTheme="majorBidi" w:cstheme="majorBidi"/>
          <w:b/>
          <w:bCs/>
          <w:sz w:val="28"/>
          <w:szCs w:val="28"/>
          <w:lang w:val="en-US"/>
        </w:rPr>
        <w:t xml:space="preserve"> production shock</w:t>
      </w:r>
      <w:r w:rsidR="004D71B2" w:rsidRPr="003C61F6">
        <w:rPr>
          <w:rFonts w:asciiTheme="majorBidi" w:hAnsiTheme="majorBidi" w:cstheme="majorBidi"/>
          <w:b/>
          <w:bCs/>
          <w:sz w:val="28"/>
          <w:szCs w:val="28"/>
          <w:lang w:val="en-US"/>
        </w:rPr>
        <w:t xml:space="preserve">s </w:t>
      </w:r>
      <w:r w:rsidR="00362336" w:rsidRPr="003C61F6">
        <w:rPr>
          <w:rFonts w:asciiTheme="majorBidi" w:hAnsiTheme="majorBidi" w:cstheme="majorBidi"/>
          <w:b/>
          <w:bCs/>
          <w:sz w:val="28"/>
          <w:szCs w:val="28"/>
          <w:lang w:val="en-US"/>
        </w:rPr>
        <w:t>across land and sea</w:t>
      </w:r>
    </w:p>
    <w:p w14:paraId="6AF0DB46" w14:textId="7CE7A8C0" w:rsidR="001C3CD0" w:rsidRPr="003C61F6" w:rsidRDefault="001C3CD0" w:rsidP="00E26512">
      <w:pPr>
        <w:spacing w:after="0" w:line="480" w:lineRule="auto"/>
        <w:jc w:val="center"/>
        <w:rPr>
          <w:rFonts w:asciiTheme="majorBidi" w:hAnsiTheme="majorBidi" w:cstheme="majorBidi"/>
          <w:vertAlign w:val="superscript"/>
          <w:lang w:val="en-US"/>
        </w:rPr>
      </w:pPr>
      <w:r w:rsidRPr="003C61F6">
        <w:rPr>
          <w:rFonts w:asciiTheme="majorBidi" w:hAnsiTheme="majorBidi" w:cstheme="majorBidi"/>
          <w:lang w:val="en-US"/>
        </w:rPr>
        <w:t>Richard S. Cottrell</w:t>
      </w:r>
      <w:r w:rsidR="00A853F7" w:rsidRPr="003C61F6">
        <w:rPr>
          <w:rFonts w:asciiTheme="majorBidi" w:hAnsiTheme="majorBidi" w:cstheme="majorBidi"/>
          <w:vertAlign w:val="superscript"/>
          <w:lang w:val="en-US"/>
        </w:rPr>
        <w:t>1,2</w:t>
      </w:r>
      <w:r w:rsidR="001E5377" w:rsidRPr="003C61F6">
        <w:rPr>
          <w:rFonts w:asciiTheme="majorBidi" w:hAnsiTheme="majorBidi" w:cstheme="majorBidi"/>
          <w:lang w:val="en-US"/>
        </w:rPr>
        <w:t>*</w:t>
      </w:r>
      <w:r w:rsidRPr="003C61F6">
        <w:rPr>
          <w:rFonts w:asciiTheme="majorBidi" w:hAnsiTheme="majorBidi" w:cstheme="majorBidi"/>
          <w:lang w:val="en-US"/>
        </w:rPr>
        <w:t>,</w:t>
      </w:r>
      <w:r w:rsidR="002046EB" w:rsidRPr="003C61F6">
        <w:rPr>
          <w:rFonts w:asciiTheme="majorBidi" w:hAnsiTheme="majorBidi" w:cstheme="majorBidi"/>
        </w:rPr>
        <w:t xml:space="preserve"> </w:t>
      </w:r>
      <w:r w:rsidR="002046EB" w:rsidRPr="003C61F6">
        <w:rPr>
          <w:rFonts w:asciiTheme="majorBidi" w:hAnsiTheme="majorBidi" w:cstheme="majorBidi"/>
          <w:lang w:val="en-US"/>
        </w:rPr>
        <w:t>Kirsty L. Nash</w:t>
      </w:r>
      <w:r w:rsidR="002046EB" w:rsidRPr="003C61F6">
        <w:rPr>
          <w:rFonts w:asciiTheme="majorBidi" w:hAnsiTheme="majorBidi" w:cstheme="majorBidi"/>
          <w:vertAlign w:val="superscript"/>
          <w:lang w:val="en-US"/>
        </w:rPr>
        <w:t>1,2</w:t>
      </w:r>
      <w:r w:rsidR="002046EB" w:rsidRPr="003C61F6">
        <w:rPr>
          <w:rFonts w:asciiTheme="majorBidi" w:hAnsiTheme="majorBidi" w:cstheme="majorBidi"/>
          <w:lang w:val="en-US"/>
        </w:rPr>
        <w:t>, Benjamin S. Halpern</w:t>
      </w:r>
      <w:r w:rsidR="003C2AC9" w:rsidRPr="003C61F6">
        <w:rPr>
          <w:rFonts w:asciiTheme="majorBidi" w:hAnsiTheme="majorBidi" w:cstheme="majorBidi"/>
          <w:vertAlign w:val="superscript"/>
          <w:lang w:val="en-US"/>
        </w:rPr>
        <w:t>3</w:t>
      </w:r>
      <w:r w:rsidR="002046EB" w:rsidRPr="003C61F6">
        <w:rPr>
          <w:rFonts w:asciiTheme="majorBidi" w:hAnsiTheme="majorBidi" w:cstheme="majorBidi"/>
          <w:vertAlign w:val="superscript"/>
          <w:lang w:val="en-US"/>
        </w:rPr>
        <w:t>,</w:t>
      </w:r>
      <w:r w:rsidR="003C2AC9" w:rsidRPr="003C61F6">
        <w:rPr>
          <w:rFonts w:asciiTheme="majorBidi" w:hAnsiTheme="majorBidi" w:cstheme="majorBidi"/>
          <w:vertAlign w:val="superscript"/>
          <w:lang w:val="en-US"/>
        </w:rPr>
        <w:t>4</w:t>
      </w:r>
      <w:r w:rsidR="002046EB" w:rsidRPr="003C61F6">
        <w:rPr>
          <w:rFonts w:asciiTheme="majorBidi" w:hAnsiTheme="majorBidi" w:cstheme="majorBidi"/>
          <w:vertAlign w:val="superscript"/>
          <w:lang w:val="en-US"/>
        </w:rPr>
        <w:t>,</w:t>
      </w:r>
      <w:r w:rsidR="003C2AC9" w:rsidRPr="003C61F6">
        <w:rPr>
          <w:rFonts w:asciiTheme="majorBidi" w:hAnsiTheme="majorBidi" w:cstheme="majorBidi"/>
          <w:vertAlign w:val="superscript"/>
          <w:lang w:val="en-US"/>
        </w:rPr>
        <w:t>5</w:t>
      </w:r>
      <w:r w:rsidR="00685951" w:rsidRPr="00685951">
        <w:rPr>
          <w:rFonts w:asciiTheme="majorBidi" w:hAnsiTheme="majorBidi" w:cstheme="majorBidi"/>
          <w:lang w:val="en-US"/>
        </w:rPr>
        <w:t>,</w:t>
      </w:r>
      <w:r w:rsidR="00685951">
        <w:rPr>
          <w:rFonts w:asciiTheme="majorBidi" w:hAnsiTheme="majorBidi" w:cstheme="majorBidi"/>
          <w:vertAlign w:val="superscript"/>
          <w:lang w:val="en-US"/>
        </w:rPr>
        <w:t xml:space="preserve"> </w:t>
      </w:r>
      <w:r w:rsidR="000028F5" w:rsidRPr="003C61F6">
        <w:rPr>
          <w:rFonts w:asciiTheme="majorBidi" w:hAnsiTheme="majorBidi" w:cstheme="majorBidi"/>
          <w:lang w:val="en-US"/>
        </w:rPr>
        <w:t xml:space="preserve">Tomas A. </w:t>
      </w:r>
      <w:r w:rsidR="000028F5" w:rsidRPr="000028F5">
        <w:rPr>
          <w:rFonts w:asciiTheme="majorBidi" w:hAnsiTheme="majorBidi" w:cstheme="majorBidi"/>
          <w:lang w:val="en-US"/>
        </w:rPr>
        <w:t>Remenyi</w:t>
      </w:r>
      <w:r w:rsidR="000028F5" w:rsidRPr="000028F5">
        <w:rPr>
          <w:rFonts w:asciiTheme="majorBidi" w:hAnsiTheme="majorBidi" w:cstheme="majorBidi"/>
          <w:vertAlign w:val="superscript"/>
          <w:lang w:val="en-US"/>
        </w:rPr>
        <w:t>6</w:t>
      </w:r>
      <w:r w:rsidR="000028F5">
        <w:rPr>
          <w:rFonts w:asciiTheme="majorBidi" w:hAnsiTheme="majorBidi" w:cstheme="majorBidi"/>
          <w:lang w:val="en-US"/>
        </w:rPr>
        <w:t xml:space="preserve">, </w:t>
      </w:r>
      <w:r w:rsidR="00061A71" w:rsidRPr="000028F5">
        <w:rPr>
          <w:rFonts w:asciiTheme="majorBidi" w:hAnsiTheme="majorBidi" w:cstheme="majorBidi"/>
          <w:lang w:val="en-US"/>
        </w:rPr>
        <w:t>Stuart</w:t>
      </w:r>
      <w:r w:rsidR="00061A71" w:rsidRPr="003C61F6">
        <w:rPr>
          <w:rFonts w:asciiTheme="majorBidi" w:hAnsiTheme="majorBidi" w:cstheme="majorBidi"/>
          <w:lang w:val="en-US"/>
        </w:rPr>
        <w:t xml:space="preserve"> P. Corney</w:t>
      </w:r>
      <w:r w:rsidR="00685951">
        <w:rPr>
          <w:rFonts w:asciiTheme="majorBidi" w:hAnsiTheme="majorBidi" w:cstheme="majorBidi"/>
          <w:vertAlign w:val="superscript"/>
          <w:lang w:val="en-US"/>
        </w:rPr>
        <w:t>2</w:t>
      </w:r>
      <w:r w:rsidR="00061A71" w:rsidRPr="003C61F6">
        <w:rPr>
          <w:rFonts w:asciiTheme="majorBidi" w:hAnsiTheme="majorBidi" w:cstheme="majorBidi"/>
          <w:lang w:val="en-US"/>
        </w:rPr>
        <w:t>,</w:t>
      </w:r>
      <w:r w:rsidRPr="003C61F6">
        <w:rPr>
          <w:rFonts w:asciiTheme="majorBidi" w:hAnsiTheme="majorBidi" w:cstheme="majorBidi"/>
          <w:lang w:val="en-US"/>
        </w:rPr>
        <w:t xml:space="preserve"> Aysha Fleming</w:t>
      </w:r>
      <w:r w:rsidR="00A853F7" w:rsidRPr="003C61F6">
        <w:rPr>
          <w:rFonts w:asciiTheme="majorBidi" w:hAnsiTheme="majorBidi" w:cstheme="majorBidi"/>
          <w:vertAlign w:val="superscript"/>
          <w:lang w:val="en-US"/>
        </w:rPr>
        <w:t>1,</w:t>
      </w:r>
      <w:r w:rsidR="00AC1356" w:rsidRPr="003C61F6">
        <w:rPr>
          <w:rFonts w:asciiTheme="majorBidi" w:hAnsiTheme="majorBidi" w:cstheme="majorBidi"/>
          <w:vertAlign w:val="superscript"/>
          <w:lang w:val="en-US"/>
        </w:rPr>
        <w:t>7</w:t>
      </w:r>
      <w:r w:rsidRPr="003C61F6">
        <w:rPr>
          <w:rFonts w:asciiTheme="majorBidi" w:hAnsiTheme="majorBidi" w:cstheme="majorBidi"/>
          <w:lang w:val="en-US"/>
        </w:rPr>
        <w:t>,</w:t>
      </w:r>
      <w:r w:rsidR="003F6773" w:rsidRPr="003C61F6">
        <w:rPr>
          <w:rFonts w:asciiTheme="majorBidi" w:hAnsiTheme="majorBidi" w:cstheme="majorBidi"/>
          <w:lang w:val="en-US"/>
        </w:rPr>
        <w:t xml:space="preserve"> Elizabeth A. Fulton</w:t>
      </w:r>
      <w:r w:rsidR="003F6773" w:rsidRPr="003C61F6">
        <w:rPr>
          <w:rFonts w:asciiTheme="majorBidi" w:hAnsiTheme="majorBidi" w:cstheme="majorBidi"/>
          <w:vertAlign w:val="superscript"/>
          <w:lang w:val="en-US"/>
        </w:rPr>
        <w:t>1,</w:t>
      </w:r>
      <w:r w:rsidR="00AC1356" w:rsidRPr="003C61F6">
        <w:rPr>
          <w:rFonts w:asciiTheme="majorBidi" w:hAnsiTheme="majorBidi" w:cstheme="majorBidi"/>
          <w:vertAlign w:val="superscript"/>
          <w:lang w:val="en-US"/>
        </w:rPr>
        <w:t>8</w:t>
      </w:r>
      <w:r w:rsidR="003F6773" w:rsidRPr="003C61F6">
        <w:rPr>
          <w:rFonts w:asciiTheme="majorBidi" w:hAnsiTheme="majorBidi" w:cstheme="majorBidi"/>
          <w:lang w:val="en-US"/>
        </w:rPr>
        <w:t>,</w:t>
      </w:r>
      <w:r w:rsidRPr="003C61F6">
        <w:rPr>
          <w:rFonts w:asciiTheme="majorBidi" w:hAnsiTheme="majorBidi" w:cstheme="majorBidi"/>
          <w:lang w:val="en-US"/>
        </w:rPr>
        <w:t xml:space="preserve"> Sara Hornborg</w:t>
      </w:r>
      <w:r w:rsidR="00820B2D" w:rsidRPr="00820B2D">
        <w:rPr>
          <w:rFonts w:asciiTheme="majorBidi" w:hAnsiTheme="majorBidi" w:cstheme="majorBidi"/>
          <w:vertAlign w:val="superscript"/>
          <w:lang w:val="en-US"/>
        </w:rPr>
        <w:t>1,2,8</w:t>
      </w:r>
      <w:r w:rsidR="00820B2D">
        <w:rPr>
          <w:rFonts w:asciiTheme="majorBidi" w:hAnsiTheme="majorBidi" w:cstheme="majorBidi"/>
          <w:vertAlign w:val="superscript"/>
          <w:lang w:val="en-US"/>
        </w:rPr>
        <w:t>,</w:t>
      </w:r>
      <w:r w:rsidR="00A853F7" w:rsidRPr="003C61F6">
        <w:rPr>
          <w:rFonts w:asciiTheme="majorBidi" w:hAnsiTheme="majorBidi" w:cstheme="majorBidi"/>
          <w:vertAlign w:val="superscript"/>
          <w:lang w:val="en-US"/>
        </w:rPr>
        <w:t>9</w:t>
      </w:r>
      <w:r w:rsidRPr="003C61F6">
        <w:rPr>
          <w:rFonts w:asciiTheme="majorBidi" w:hAnsiTheme="majorBidi" w:cstheme="majorBidi"/>
          <w:lang w:val="en-US"/>
        </w:rPr>
        <w:t>, Alexandra Johne</w:t>
      </w:r>
      <w:r w:rsidR="00A853F7" w:rsidRPr="003C61F6">
        <w:rPr>
          <w:rFonts w:asciiTheme="majorBidi" w:hAnsiTheme="majorBidi" w:cstheme="majorBidi"/>
          <w:vertAlign w:val="superscript"/>
          <w:lang w:val="en-US"/>
        </w:rPr>
        <w:t>2</w:t>
      </w:r>
      <w:r w:rsidRPr="003C61F6">
        <w:rPr>
          <w:rFonts w:asciiTheme="majorBidi" w:hAnsiTheme="majorBidi" w:cstheme="majorBidi"/>
          <w:lang w:val="en-US"/>
        </w:rPr>
        <w:t>,</w:t>
      </w:r>
      <w:r w:rsidR="00A926B2">
        <w:rPr>
          <w:rFonts w:asciiTheme="majorBidi" w:hAnsiTheme="majorBidi" w:cstheme="majorBidi"/>
          <w:lang w:val="en-US"/>
        </w:rPr>
        <w:t xml:space="preserve"> </w:t>
      </w:r>
      <w:r w:rsidR="00061A71" w:rsidRPr="003C61F6">
        <w:rPr>
          <w:rFonts w:asciiTheme="majorBidi" w:hAnsiTheme="majorBidi" w:cstheme="majorBidi"/>
          <w:lang w:val="en-US"/>
        </w:rPr>
        <w:t>Reg A. Watson</w:t>
      </w:r>
      <w:r w:rsidR="00061A71" w:rsidRPr="003C61F6">
        <w:rPr>
          <w:rFonts w:asciiTheme="majorBidi" w:hAnsiTheme="majorBidi" w:cstheme="majorBidi"/>
          <w:vertAlign w:val="superscript"/>
          <w:lang w:val="en-US"/>
        </w:rPr>
        <w:t>1,2</w:t>
      </w:r>
      <w:r w:rsidR="00061A71" w:rsidRPr="003C61F6">
        <w:rPr>
          <w:rFonts w:asciiTheme="majorBidi" w:hAnsiTheme="majorBidi" w:cstheme="majorBidi"/>
          <w:lang w:val="en-US"/>
        </w:rPr>
        <w:t>,</w:t>
      </w:r>
      <w:r w:rsidRPr="003C61F6">
        <w:rPr>
          <w:rFonts w:asciiTheme="majorBidi" w:hAnsiTheme="majorBidi" w:cstheme="majorBidi"/>
          <w:lang w:val="en-US"/>
        </w:rPr>
        <w:t xml:space="preserve"> Julia L. Blanchard</w:t>
      </w:r>
      <w:r w:rsidR="00A853F7" w:rsidRPr="003C61F6">
        <w:rPr>
          <w:rFonts w:asciiTheme="majorBidi" w:hAnsiTheme="majorBidi" w:cstheme="majorBidi"/>
          <w:vertAlign w:val="superscript"/>
          <w:lang w:val="en-US"/>
        </w:rPr>
        <w:t>1,2</w:t>
      </w:r>
    </w:p>
    <w:p w14:paraId="754B2105" w14:textId="77777777" w:rsidR="00FA42C2" w:rsidRPr="003C61F6" w:rsidRDefault="00FA42C2" w:rsidP="00F31E44">
      <w:pPr>
        <w:spacing w:line="360" w:lineRule="auto"/>
        <w:jc w:val="center"/>
        <w:rPr>
          <w:rFonts w:asciiTheme="majorBidi" w:hAnsiTheme="majorBidi" w:cstheme="majorBidi"/>
          <w:lang w:val="en-US"/>
        </w:rPr>
      </w:pPr>
    </w:p>
    <w:p w14:paraId="3CDC70AA" w14:textId="0844474B" w:rsidR="00AC1356" w:rsidRPr="003C61F6" w:rsidRDefault="001E5377" w:rsidP="00F31E44">
      <w:pPr>
        <w:spacing w:line="360" w:lineRule="auto"/>
        <w:jc w:val="both"/>
        <w:rPr>
          <w:rFonts w:asciiTheme="majorBidi" w:hAnsiTheme="majorBidi" w:cstheme="majorBidi"/>
          <w:lang w:val="en-US"/>
        </w:rPr>
      </w:pPr>
      <w:r w:rsidRPr="003C61F6">
        <w:rPr>
          <w:rFonts w:asciiTheme="majorBidi" w:hAnsiTheme="majorBidi" w:cstheme="majorBidi"/>
          <w:b/>
          <w:bCs/>
          <w:lang w:val="en-US"/>
        </w:rPr>
        <w:t>*</w:t>
      </w:r>
      <w:r w:rsidRPr="003C61F6">
        <w:rPr>
          <w:rFonts w:asciiTheme="majorBidi" w:hAnsiTheme="majorBidi" w:cstheme="majorBidi"/>
          <w:lang w:val="en-US"/>
        </w:rPr>
        <w:t xml:space="preserve">Corresponding author: </w:t>
      </w:r>
      <w:hyperlink r:id="rId8" w:history="1">
        <w:r w:rsidRPr="003C61F6">
          <w:rPr>
            <w:rStyle w:val="Hyperlink"/>
            <w:rFonts w:asciiTheme="majorBidi" w:hAnsiTheme="majorBidi" w:cstheme="majorBidi"/>
            <w:lang w:val="en-US"/>
          </w:rPr>
          <w:t>richardstuart.cottrell@utas.edu.au</w:t>
        </w:r>
      </w:hyperlink>
      <w:r w:rsidRPr="003C61F6">
        <w:rPr>
          <w:rFonts w:asciiTheme="majorBidi" w:hAnsiTheme="majorBidi" w:cstheme="majorBidi"/>
          <w:lang w:val="en-US"/>
        </w:rPr>
        <w:t xml:space="preserve"> </w:t>
      </w:r>
    </w:p>
    <w:p w14:paraId="3E6FD054" w14:textId="77777777" w:rsidR="00D060B4" w:rsidRPr="003C61F6" w:rsidRDefault="00D060B4" w:rsidP="00F31E44">
      <w:pPr>
        <w:spacing w:line="360" w:lineRule="auto"/>
        <w:jc w:val="both"/>
        <w:rPr>
          <w:rFonts w:asciiTheme="majorBidi" w:hAnsiTheme="majorBidi" w:cstheme="majorBidi"/>
          <w:lang w:val="en-US"/>
        </w:rPr>
      </w:pPr>
    </w:p>
    <w:p w14:paraId="13191ABE" w14:textId="0DA98EEA" w:rsidR="00426AC6" w:rsidRPr="003C61F6" w:rsidRDefault="00426AC6" w:rsidP="00F31E44">
      <w:pPr>
        <w:spacing w:line="360" w:lineRule="auto"/>
        <w:jc w:val="both"/>
        <w:rPr>
          <w:rFonts w:asciiTheme="majorBidi" w:hAnsiTheme="majorBidi" w:cstheme="majorBidi"/>
          <w:b/>
          <w:bCs/>
          <w:lang w:val="en-US"/>
        </w:rPr>
      </w:pPr>
      <w:r w:rsidRPr="003C61F6">
        <w:rPr>
          <w:rFonts w:asciiTheme="majorBidi" w:hAnsiTheme="majorBidi" w:cstheme="majorBidi"/>
          <w:b/>
          <w:bCs/>
          <w:lang w:val="en-US"/>
        </w:rPr>
        <w:t>Affiliations</w:t>
      </w:r>
    </w:p>
    <w:p w14:paraId="163E87DB" w14:textId="24AED206" w:rsidR="00E1202E"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1</w:t>
      </w:r>
      <w:r w:rsidR="00E1202E" w:rsidRPr="003C61F6">
        <w:rPr>
          <w:rFonts w:asciiTheme="majorBidi" w:hAnsiTheme="majorBidi" w:cstheme="majorBidi"/>
          <w:lang w:val="en-US"/>
        </w:rPr>
        <w:t>Centre for Marine Socioecology, University of Tasmania, Hobart, Australia, 7004</w:t>
      </w:r>
    </w:p>
    <w:p w14:paraId="5829538C" w14:textId="02D9B606" w:rsidR="00E1202E" w:rsidRPr="003C61F6" w:rsidRDefault="00E1202E"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2</w:t>
      </w:r>
      <w:r w:rsidRPr="003C61F6">
        <w:rPr>
          <w:rFonts w:asciiTheme="majorBidi" w:hAnsiTheme="majorBidi" w:cstheme="majorBidi"/>
          <w:lang w:val="en-US"/>
        </w:rPr>
        <w:t>Institute for Marine and Antarctic Studies, University of Tasmania, Hobart, Australia, 7004</w:t>
      </w:r>
    </w:p>
    <w:p w14:paraId="44B340D3" w14:textId="4E562B42" w:rsidR="00032A96"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3</w:t>
      </w:r>
      <w:r w:rsidRPr="003C61F6">
        <w:rPr>
          <w:rFonts w:asciiTheme="majorBidi" w:hAnsiTheme="majorBidi" w:cstheme="majorBidi"/>
          <w:lang w:val="en-US"/>
        </w:rPr>
        <w:t>National Centre for Ecological Analysis and Synthesis, University of California, 735 State St, Santa Barbara, CA 93101-5504, USA</w:t>
      </w:r>
    </w:p>
    <w:p w14:paraId="2BCAC4C8" w14:textId="62D0073B" w:rsidR="00032A96"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4</w:t>
      </w:r>
      <w:r w:rsidRPr="003C61F6">
        <w:rPr>
          <w:rFonts w:asciiTheme="majorBidi" w:hAnsiTheme="majorBidi" w:cstheme="majorBidi"/>
          <w:lang w:val="en-US"/>
        </w:rPr>
        <w:t>Bren School of Environmental Science &amp; Management, University of California, Santa Barbara, CA, 9310</w:t>
      </w:r>
      <w:r w:rsidR="009C0DEB" w:rsidRPr="003C61F6">
        <w:rPr>
          <w:rFonts w:asciiTheme="majorBidi" w:hAnsiTheme="majorBidi" w:cstheme="majorBidi"/>
          <w:lang w:val="en-US"/>
        </w:rPr>
        <w:t>6</w:t>
      </w:r>
      <w:r w:rsidRPr="003C61F6">
        <w:rPr>
          <w:rFonts w:asciiTheme="majorBidi" w:hAnsiTheme="majorBidi" w:cstheme="majorBidi"/>
          <w:lang w:val="en-US"/>
        </w:rPr>
        <w:t>, USA</w:t>
      </w:r>
    </w:p>
    <w:p w14:paraId="22B2BE58" w14:textId="02D24834" w:rsidR="00032A96"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5</w:t>
      </w:r>
      <w:r w:rsidRPr="003C61F6">
        <w:rPr>
          <w:rFonts w:asciiTheme="majorBidi" w:hAnsiTheme="majorBidi" w:cstheme="majorBidi"/>
          <w:lang w:val="en-US"/>
        </w:rPr>
        <w:t>Imperial College London, Silwood Park Campus, Burkhurst Rd., Ascot, SL57PY, UK</w:t>
      </w:r>
    </w:p>
    <w:p w14:paraId="582899B4" w14:textId="248CEBB9" w:rsidR="00304EBD" w:rsidRPr="003C61F6" w:rsidRDefault="00304EBD" w:rsidP="007C0576">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6</w:t>
      </w:r>
      <w:r w:rsidRPr="003C61F6">
        <w:rPr>
          <w:rFonts w:asciiTheme="majorBidi" w:hAnsiTheme="majorBidi" w:cstheme="majorBidi"/>
          <w:lang w:val="en-US"/>
        </w:rPr>
        <w:t xml:space="preserve">Antarctic Climate and Ecosystems Cooperative Research Centre, </w:t>
      </w:r>
      <w:r w:rsidR="007C0576">
        <w:rPr>
          <w:rFonts w:asciiTheme="majorBidi" w:hAnsiTheme="majorBidi" w:cstheme="majorBidi"/>
          <w:lang w:val="en-US"/>
        </w:rPr>
        <w:t>University of Tasmania</w:t>
      </w:r>
      <w:r w:rsidRPr="003C61F6">
        <w:rPr>
          <w:rFonts w:asciiTheme="majorBidi" w:hAnsiTheme="majorBidi" w:cstheme="majorBidi"/>
          <w:lang w:val="en-US"/>
        </w:rPr>
        <w:t>, Hobart, Australia, 7004</w:t>
      </w:r>
    </w:p>
    <w:p w14:paraId="21408FBC" w14:textId="2C6755F6" w:rsidR="00E1202E" w:rsidRPr="003C61F6" w:rsidRDefault="00032A96"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7</w:t>
      </w:r>
      <w:r w:rsidR="00E1202E" w:rsidRPr="003C61F6">
        <w:rPr>
          <w:rFonts w:asciiTheme="majorBidi" w:hAnsiTheme="majorBidi" w:cstheme="majorBidi"/>
          <w:lang w:val="en-US"/>
        </w:rPr>
        <w:t>CSIRO Land and Water, Castray Esplanade, Hobart, Australia 7004</w:t>
      </w:r>
    </w:p>
    <w:p w14:paraId="37A1DD7E" w14:textId="17DA58AA" w:rsidR="00304EBD" w:rsidRPr="003C61F6" w:rsidRDefault="00304EBD" w:rsidP="00F31E44">
      <w:pPr>
        <w:spacing w:line="360" w:lineRule="auto"/>
        <w:jc w:val="both"/>
        <w:rPr>
          <w:rFonts w:asciiTheme="majorBidi" w:hAnsiTheme="majorBidi" w:cstheme="majorBidi"/>
          <w:lang w:val="en-US"/>
        </w:rPr>
      </w:pPr>
      <w:r w:rsidRPr="003C61F6">
        <w:rPr>
          <w:rFonts w:asciiTheme="majorBidi" w:hAnsiTheme="majorBidi" w:cstheme="majorBidi"/>
          <w:vertAlign w:val="superscript"/>
          <w:lang w:val="en-US"/>
        </w:rPr>
        <w:t>8</w:t>
      </w:r>
      <w:r w:rsidRPr="003C61F6">
        <w:rPr>
          <w:rFonts w:asciiTheme="majorBidi" w:hAnsiTheme="majorBidi" w:cstheme="majorBidi"/>
          <w:lang w:val="en-US"/>
        </w:rPr>
        <w:t>CSIRO Oceans and Atmosphere, Castray Esplanade, Hobart, Australia 7004</w:t>
      </w:r>
    </w:p>
    <w:p w14:paraId="193FE1D5" w14:textId="434510AB" w:rsidR="00AC1356" w:rsidRPr="003C61F6" w:rsidRDefault="00032A96" w:rsidP="00F31E44">
      <w:pPr>
        <w:spacing w:after="120" w:line="360" w:lineRule="auto"/>
        <w:jc w:val="both"/>
        <w:textAlignment w:val="baseline"/>
        <w:rPr>
          <w:rFonts w:asciiTheme="majorBidi" w:hAnsiTheme="majorBidi" w:cstheme="majorBidi"/>
          <w:b/>
          <w:bCs/>
          <w:sz w:val="28"/>
          <w:szCs w:val="28"/>
          <w:lang w:val="en-US"/>
        </w:rPr>
      </w:pPr>
      <w:r w:rsidRPr="003C61F6">
        <w:rPr>
          <w:rFonts w:asciiTheme="majorBidi" w:hAnsiTheme="majorBidi" w:cstheme="majorBidi"/>
          <w:vertAlign w:val="superscript"/>
          <w:lang w:val="en-US"/>
        </w:rPr>
        <w:t>9</w:t>
      </w:r>
      <w:r w:rsidR="00E1202E" w:rsidRPr="003C61F6">
        <w:rPr>
          <w:rFonts w:asciiTheme="majorBidi" w:hAnsiTheme="majorBidi" w:cstheme="majorBidi"/>
          <w:lang w:val="en-US"/>
        </w:rPr>
        <w:t>RISE</w:t>
      </w:r>
      <w:r w:rsidR="00C939F1" w:rsidRPr="003C61F6">
        <w:rPr>
          <w:rFonts w:asciiTheme="majorBidi" w:hAnsiTheme="majorBidi" w:cstheme="majorBidi"/>
          <w:lang w:val="en-US"/>
        </w:rPr>
        <w:t xml:space="preserve"> </w:t>
      </w:r>
      <w:r w:rsidR="00C939F1" w:rsidRPr="003C61F6">
        <w:rPr>
          <w:rFonts w:asciiTheme="majorBidi" w:eastAsia="Times New Roman" w:hAnsiTheme="majorBidi" w:cstheme="majorBidi"/>
          <w:color w:val="333333"/>
        </w:rPr>
        <w:t>– Research Institutes of Sweden, Agrifood and Bioscience, Sustainable Food Production, Gothenburg, Sweden</w:t>
      </w:r>
      <w:r w:rsidR="00AC1356" w:rsidRPr="003C61F6">
        <w:rPr>
          <w:rFonts w:asciiTheme="majorBidi" w:hAnsiTheme="majorBidi" w:cstheme="majorBidi"/>
          <w:b/>
          <w:bCs/>
          <w:sz w:val="28"/>
          <w:szCs w:val="28"/>
          <w:lang w:val="en-US"/>
        </w:rPr>
        <w:br w:type="page"/>
      </w:r>
    </w:p>
    <w:p w14:paraId="5E5DE1AF" w14:textId="59900084" w:rsidR="00275339" w:rsidRPr="003C61F6" w:rsidRDefault="00275339" w:rsidP="009A46D6">
      <w:pPr>
        <w:spacing w:line="360" w:lineRule="auto"/>
        <w:rPr>
          <w:rFonts w:asciiTheme="majorBidi" w:hAnsiTheme="majorBidi" w:cstheme="majorBidi"/>
          <w:sz w:val="28"/>
          <w:szCs w:val="28"/>
          <w:lang w:val="en-US"/>
        </w:rPr>
      </w:pPr>
      <w:r w:rsidRPr="003C61F6">
        <w:rPr>
          <w:rFonts w:asciiTheme="majorBidi" w:hAnsiTheme="majorBidi" w:cstheme="majorBidi"/>
          <w:b/>
          <w:bCs/>
          <w:sz w:val="28"/>
          <w:szCs w:val="28"/>
          <w:lang w:val="en-US"/>
        </w:rPr>
        <w:lastRenderedPageBreak/>
        <w:t>Abstract</w:t>
      </w:r>
      <w:r w:rsidRPr="003C61F6">
        <w:rPr>
          <w:rFonts w:asciiTheme="majorBidi" w:hAnsiTheme="majorBidi" w:cstheme="majorBidi"/>
          <w:sz w:val="28"/>
          <w:szCs w:val="28"/>
          <w:lang w:val="en-US"/>
        </w:rPr>
        <w:t xml:space="preserve"> </w:t>
      </w:r>
      <w:r w:rsidR="00DD149B" w:rsidRPr="003C61F6">
        <w:rPr>
          <w:rFonts w:asciiTheme="majorBidi" w:hAnsiTheme="majorBidi" w:cstheme="majorBidi"/>
          <w:sz w:val="28"/>
          <w:szCs w:val="28"/>
          <w:lang w:val="en-US"/>
        </w:rPr>
        <w:t>(</w:t>
      </w:r>
      <w:r w:rsidR="00804CB1">
        <w:rPr>
          <w:rFonts w:asciiTheme="majorBidi" w:hAnsiTheme="majorBidi" w:cstheme="majorBidi"/>
          <w:sz w:val="28"/>
          <w:szCs w:val="28"/>
          <w:lang w:val="en-US"/>
        </w:rPr>
        <w:t>15</w:t>
      </w:r>
      <w:r w:rsidR="009A46D6">
        <w:rPr>
          <w:rFonts w:asciiTheme="majorBidi" w:hAnsiTheme="majorBidi" w:cstheme="majorBidi"/>
          <w:sz w:val="28"/>
          <w:szCs w:val="28"/>
          <w:lang w:val="en-US"/>
        </w:rPr>
        <w:t>2</w:t>
      </w:r>
      <w:r w:rsidR="00DD149B" w:rsidRPr="003C61F6">
        <w:rPr>
          <w:rFonts w:asciiTheme="majorBidi" w:hAnsiTheme="majorBidi" w:cstheme="majorBidi"/>
          <w:sz w:val="28"/>
          <w:szCs w:val="28"/>
          <w:lang w:val="en-US"/>
        </w:rPr>
        <w:t>)</w:t>
      </w:r>
    </w:p>
    <w:p w14:paraId="3F208803" w14:textId="6CB4CD36" w:rsidR="00790708" w:rsidRDefault="003C2AC9" w:rsidP="00400211">
      <w:pPr>
        <w:spacing w:line="360" w:lineRule="auto"/>
        <w:rPr>
          <w:rFonts w:asciiTheme="majorBidi" w:hAnsiTheme="majorBidi" w:cstheme="majorBidi"/>
          <w:lang w:val="en-US"/>
        </w:rPr>
      </w:pPr>
      <w:r w:rsidRPr="003C61F6">
        <w:rPr>
          <w:rFonts w:asciiTheme="majorBidi" w:hAnsiTheme="majorBidi" w:cstheme="majorBidi"/>
          <w:lang w:val="en-US"/>
        </w:rPr>
        <w:t>S</w:t>
      </w:r>
      <w:r w:rsidR="004A3EDD" w:rsidRPr="003C61F6">
        <w:rPr>
          <w:rFonts w:asciiTheme="majorBidi" w:hAnsiTheme="majorBidi" w:cstheme="majorBidi"/>
          <w:lang w:val="en-US"/>
        </w:rPr>
        <w:t>udden</w:t>
      </w:r>
      <w:r w:rsidRPr="003C61F6">
        <w:rPr>
          <w:rFonts w:asciiTheme="majorBidi" w:hAnsiTheme="majorBidi" w:cstheme="majorBidi"/>
          <w:lang w:val="en-US"/>
        </w:rPr>
        <w:t xml:space="preserve"> and</w:t>
      </w:r>
      <w:r w:rsidR="004A3EDD" w:rsidRPr="003C61F6">
        <w:rPr>
          <w:rFonts w:asciiTheme="majorBidi" w:hAnsiTheme="majorBidi" w:cstheme="majorBidi"/>
          <w:lang w:val="en-US"/>
        </w:rPr>
        <w:t xml:space="preserve"> unpredictable </w:t>
      </w:r>
      <w:r w:rsidR="00B50544" w:rsidRPr="003C61F6">
        <w:rPr>
          <w:rFonts w:asciiTheme="majorBidi" w:hAnsiTheme="majorBidi" w:cstheme="majorBidi"/>
          <w:lang w:val="en-US"/>
        </w:rPr>
        <w:t>losses</w:t>
      </w:r>
      <w:r w:rsidR="00F03958">
        <w:rPr>
          <w:rFonts w:asciiTheme="majorBidi" w:hAnsiTheme="majorBidi" w:cstheme="majorBidi"/>
          <w:lang w:val="en-US"/>
        </w:rPr>
        <w:t xml:space="preserve"> (</w:t>
      </w:r>
      <w:r w:rsidR="007D3373" w:rsidRPr="003C61F6">
        <w:rPr>
          <w:rFonts w:asciiTheme="majorBidi" w:hAnsiTheme="majorBidi" w:cstheme="majorBidi"/>
          <w:lang w:val="en-US"/>
        </w:rPr>
        <w:t>shocks</w:t>
      </w:r>
      <w:r w:rsidR="00F03958">
        <w:rPr>
          <w:rFonts w:asciiTheme="majorBidi" w:hAnsiTheme="majorBidi" w:cstheme="majorBidi"/>
          <w:lang w:val="en-US"/>
        </w:rPr>
        <w:t>)</w:t>
      </w:r>
      <w:r w:rsidR="00866D13" w:rsidRPr="003C61F6">
        <w:rPr>
          <w:rFonts w:asciiTheme="majorBidi" w:hAnsiTheme="majorBidi" w:cstheme="majorBidi"/>
          <w:lang w:val="en-US"/>
        </w:rPr>
        <w:t xml:space="preserve"> to</w:t>
      </w:r>
      <w:r w:rsidR="00233608">
        <w:rPr>
          <w:rFonts w:asciiTheme="majorBidi" w:hAnsiTheme="majorBidi" w:cstheme="majorBidi"/>
          <w:lang w:val="en-US"/>
        </w:rPr>
        <w:t xml:space="preserve"> </w:t>
      </w:r>
      <w:r w:rsidR="007D0B98">
        <w:rPr>
          <w:rFonts w:asciiTheme="majorBidi" w:hAnsiTheme="majorBidi" w:cstheme="majorBidi"/>
          <w:lang w:val="en-US"/>
        </w:rPr>
        <w:t>food</w:t>
      </w:r>
      <w:r w:rsidR="00866D13" w:rsidRPr="003C61F6">
        <w:rPr>
          <w:rFonts w:asciiTheme="majorBidi" w:hAnsiTheme="majorBidi" w:cstheme="majorBidi"/>
          <w:lang w:val="en-US"/>
        </w:rPr>
        <w:t xml:space="preserve"> production</w:t>
      </w:r>
      <w:r w:rsidRPr="003C61F6">
        <w:rPr>
          <w:rFonts w:asciiTheme="majorBidi" w:hAnsiTheme="majorBidi" w:cstheme="majorBidi"/>
          <w:lang w:val="en-US"/>
        </w:rPr>
        <w:t xml:space="preserve"> can</w:t>
      </w:r>
      <w:r w:rsidR="00774B44">
        <w:rPr>
          <w:rFonts w:asciiTheme="majorBidi" w:hAnsiTheme="majorBidi" w:cstheme="majorBidi"/>
          <w:lang w:val="en-US"/>
        </w:rPr>
        <w:t xml:space="preserve"> </w:t>
      </w:r>
      <w:r w:rsidR="00233608">
        <w:rPr>
          <w:rFonts w:asciiTheme="majorBidi" w:hAnsiTheme="majorBidi" w:cstheme="majorBidi"/>
          <w:lang w:val="en-US"/>
        </w:rPr>
        <w:t>threaten food</w:t>
      </w:r>
      <w:r w:rsidR="00A61B12">
        <w:rPr>
          <w:rFonts w:asciiTheme="majorBidi" w:hAnsiTheme="majorBidi" w:cstheme="majorBidi"/>
          <w:lang w:val="en-US"/>
        </w:rPr>
        <w:t xml:space="preserve"> </w:t>
      </w:r>
      <w:r w:rsidRPr="003C61F6">
        <w:rPr>
          <w:rFonts w:asciiTheme="majorBidi" w:hAnsiTheme="majorBidi" w:cstheme="majorBidi"/>
          <w:lang w:val="en-US"/>
        </w:rPr>
        <w:t>security</w:t>
      </w:r>
      <w:r w:rsidR="00F4445A">
        <w:rPr>
          <w:rFonts w:asciiTheme="majorBidi" w:hAnsiTheme="majorBidi" w:cstheme="majorBidi"/>
          <w:lang w:val="en-US"/>
        </w:rPr>
        <w:t xml:space="preserve"> and livelihoods across land and sea. </w:t>
      </w:r>
      <w:r w:rsidR="00400211">
        <w:rPr>
          <w:rFonts w:asciiTheme="majorBidi" w:hAnsiTheme="majorBidi" w:cstheme="majorBidi"/>
          <w:lang w:val="en-US"/>
        </w:rPr>
        <w:t xml:space="preserve">Yet our understanding of global exposure to production shocks is limited by a </w:t>
      </w:r>
      <w:r w:rsidR="00BF7DA6">
        <w:rPr>
          <w:rFonts w:asciiTheme="majorBidi" w:hAnsiTheme="majorBidi" w:cstheme="majorBidi"/>
          <w:lang w:val="en-US"/>
        </w:rPr>
        <w:t>lack of standardized assessment</w:t>
      </w:r>
      <w:r w:rsidR="00400211">
        <w:rPr>
          <w:rFonts w:asciiTheme="majorBidi" w:hAnsiTheme="majorBidi" w:cstheme="majorBidi"/>
          <w:lang w:val="en-US"/>
        </w:rPr>
        <w:t xml:space="preserve"> across agricultural and seafood systems. </w:t>
      </w:r>
      <w:r w:rsidR="007E0A47">
        <w:rPr>
          <w:rFonts w:asciiTheme="majorBidi" w:hAnsiTheme="majorBidi" w:cstheme="majorBidi"/>
          <w:lang w:val="en-US"/>
        </w:rPr>
        <w:t>Here w</w:t>
      </w:r>
      <w:r w:rsidR="0083562D">
        <w:rPr>
          <w:rFonts w:asciiTheme="majorBidi" w:hAnsiTheme="majorBidi" w:cstheme="majorBidi"/>
          <w:lang w:val="en-US"/>
        </w:rPr>
        <w:t xml:space="preserve">e </w:t>
      </w:r>
      <w:r w:rsidR="007E0A47">
        <w:rPr>
          <w:rFonts w:asciiTheme="majorBidi" w:hAnsiTheme="majorBidi" w:cstheme="majorBidi"/>
          <w:lang w:val="en-US"/>
        </w:rPr>
        <w:t>investigate</w:t>
      </w:r>
      <w:r w:rsidR="0083562D">
        <w:rPr>
          <w:rFonts w:asciiTheme="majorBidi" w:hAnsiTheme="majorBidi" w:cstheme="majorBidi"/>
          <w:lang w:val="en-US"/>
        </w:rPr>
        <w:t xml:space="preserve"> historical global trends in frequency, size, recovery times and drivers of</w:t>
      </w:r>
      <w:r w:rsidR="007E0A47">
        <w:rPr>
          <w:rFonts w:asciiTheme="majorBidi" w:hAnsiTheme="majorBidi" w:cstheme="majorBidi"/>
          <w:lang w:val="en-US"/>
        </w:rPr>
        <w:t xml:space="preserve"> shocks to</w:t>
      </w:r>
      <w:r w:rsidR="0083562D">
        <w:rPr>
          <w:rFonts w:asciiTheme="majorBidi" w:hAnsiTheme="majorBidi" w:cstheme="majorBidi"/>
          <w:lang w:val="en-US"/>
        </w:rPr>
        <w:t xml:space="preserve"> crop, livestock, fisheries, and aquaculture production. </w:t>
      </w:r>
      <w:r w:rsidR="00233608">
        <w:rPr>
          <w:rFonts w:asciiTheme="majorBidi" w:hAnsiTheme="majorBidi" w:cstheme="majorBidi"/>
          <w:lang w:val="en-US"/>
        </w:rPr>
        <w:t>Despite large geographical differences in frequency</w:t>
      </w:r>
      <w:r w:rsidR="007D0B98">
        <w:rPr>
          <w:rFonts w:asciiTheme="majorBidi" w:hAnsiTheme="majorBidi" w:cstheme="majorBidi"/>
          <w:lang w:val="en-US"/>
        </w:rPr>
        <w:t xml:space="preserve"> and varied driver types</w:t>
      </w:r>
      <w:r w:rsidR="00233608">
        <w:rPr>
          <w:rFonts w:asciiTheme="majorBidi" w:hAnsiTheme="majorBidi" w:cstheme="majorBidi"/>
          <w:lang w:val="en-US"/>
        </w:rPr>
        <w:t>, w</w:t>
      </w:r>
      <w:r w:rsidR="00562928" w:rsidRPr="003C61F6">
        <w:rPr>
          <w:rFonts w:asciiTheme="majorBidi" w:hAnsiTheme="majorBidi" w:cstheme="majorBidi"/>
          <w:lang w:val="en-US"/>
        </w:rPr>
        <w:t xml:space="preserve">e show extreme weather </w:t>
      </w:r>
      <w:r w:rsidR="00562928">
        <w:rPr>
          <w:rFonts w:asciiTheme="majorBidi" w:hAnsiTheme="majorBidi" w:cstheme="majorBidi"/>
          <w:lang w:val="en-US"/>
        </w:rPr>
        <w:t xml:space="preserve">and political instability </w:t>
      </w:r>
      <w:r w:rsidR="00562928" w:rsidRPr="003C61F6">
        <w:rPr>
          <w:rFonts w:asciiTheme="majorBidi" w:hAnsiTheme="majorBidi" w:cstheme="majorBidi"/>
          <w:lang w:val="en-US"/>
        </w:rPr>
        <w:t xml:space="preserve">to be the dominant </w:t>
      </w:r>
      <w:r w:rsidR="00562928">
        <w:rPr>
          <w:rFonts w:asciiTheme="majorBidi" w:hAnsiTheme="majorBidi" w:cstheme="majorBidi"/>
          <w:lang w:val="en-US"/>
        </w:rPr>
        <w:t>drivers</w:t>
      </w:r>
      <w:r w:rsidR="00562928" w:rsidRPr="003C61F6">
        <w:rPr>
          <w:rFonts w:asciiTheme="majorBidi" w:hAnsiTheme="majorBidi" w:cstheme="majorBidi"/>
          <w:lang w:val="en-US"/>
        </w:rPr>
        <w:t xml:space="preserve"> of shocks</w:t>
      </w:r>
      <w:r w:rsidR="00562928">
        <w:rPr>
          <w:rFonts w:asciiTheme="majorBidi" w:hAnsiTheme="majorBidi" w:cstheme="majorBidi"/>
          <w:lang w:val="en-US"/>
        </w:rPr>
        <w:t xml:space="preserve"> on land</w:t>
      </w:r>
      <w:r w:rsidR="00562928" w:rsidRPr="003C61F6">
        <w:rPr>
          <w:rFonts w:asciiTheme="majorBidi" w:hAnsiTheme="majorBidi" w:cstheme="majorBidi"/>
          <w:lang w:val="en-US"/>
        </w:rPr>
        <w:t xml:space="preserve">, </w:t>
      </w:r>
      <w:r w:rsidR="00233608">
        <w:rPr>
          <w:rFonts w:asciiTheme="majorBidi" w:hAnsiTheme="majorBidi" w:cstheme="majorBidi"/>
          <w:lang w:val="en-US"/>
        </w:rPr>
        <w:t xml:space="preserve">with </w:t>
      </w:r>
      <w:r w:rsidR="00562928" w:rsidRPr="003C61F6">
        <w:rPr>
          <w:rFonts w:asciiTheme="majorBidi" w:hAnsiTheme="majorBidi" w:cstheme="majorBidi"/>
          <w:lang w:val="en-US"/>
        </w:rPr>
        <w:t>over</w:t>
      </w:r>
      <w:r w:rsidR="00562928">
        <w:rPr>
          <w:rFonts w:asciiTheme="majorBidi" w:hAnsiTheme="majorBidi" w:cstheme="majorBidi"/>
          <w:lang w:val="en-US"/>
        </w:rPr>
        <w:t xml:space="preserve">fishing and aquaculture disease </w:t>
      </w:r>
      <w:r w:rsidR="00233608">
        <w:rPr>
          <w:rFonts w:asciiTheme="majorBidi" w:hAnsiTheme="majorBidi" w:cstheme="majorBidi"/>
          <w:lang w:val="en-US"/>
        </w:rPr>
        <w:t xml:space="preserve">primary drivers </w:t>
      </w:r>
      <w:r w:rsidR="00562928" w:rsidRPr="003C61F6">
        <w:rPr>
          <w:rFonts w:asciiTheme="majorBidi" w:hAnsiTheme="majorBidi" w:cstheme="majorBidi"/>
          <w:lang w:val="en-US"/>
        </w:rPr>
        <w:t xml:space="preserve">in </w:t>
      </w:r>
      <w:r w:rsidR="00562928">
        <w:rPr>
          <w:rFonts w:asciiTheme="majorBidi" w:hAnsiTheme="majorBidi" w:cstheme="majorBidi"/>
          <w:lang w:val="en-US"/>
        </w:rPr>
        <w:t>seafood</w:t>
      </w:r>
      <w:r w:rsidR="00562928" w:rsidRPr="003C61F6">
        <w:rPr>
          <w:rFonts w:asciiTheme="majorBidi" w:hAnsiTheme="majorBidi" w:cstheme="majorBidi"/>
          <w:lang w:val="en-US"/>
        </w:rPr>
        <w:t xml:space="preserve"> systems.</w:t>
      </w:r>
      <w:r w:rsidR="00106693">
        <w:rPr>
          <w:rFonts w:asciiTheme="majorBidi" w:hAnsiTheme="majorBidi" w:cstheme="majorBidi"/>
          <w:lang w:val="en-US"/>
        </w:rPr>
        <w:t xml:space="preserve"> </w:t>
      </w:r>
      <w:r w:rsidR="00233608">
        <w:rPr>
          <w:rFonts w:asciiTheme="majorBidi" w:hAnsiTheme="majorBidi" w:cstheme="majorBidi"/>
          <w:lang w:val="en-US"/>
        </w:rPr>
        <w:t>Geopolitical crises</w:t>
      </w:r>
      <w:r w:rsidR="00690A93" w:rsidRPr="003C61F6">
        <w:rPr>
          <w:rFonts w:asciiTheme="majorBidi" w:hAnsiTheme="majorBidi" w:cstheme="majorBidi"/>
          <w:lang w:val="en-US"/>
        </w:rPr>
        <w:t xml:space="preserve"> tended to produce </w:t>
      </w:r>
      <w:r w:rsidR="007D0B98">
        <w:rPr>
          <w:rFonts w:asciiTheme="majorBidi" w:hAnsiTheme="majorBidi" w:cstheme="majorBidi"/>
          <w:lang w:val="en-US"/>
        </w:rPr>
        <w:t xml:space="preserve">larger </w:t>
      </w:r>
      <w:r w:rsidR="00690A93" w:rsidRPr="003C61F6">
        <w:rPr>
          <w:rFonts w:asciiTheme="majorBidi" w:hAnsiTheme="majorBidi" w:cstheme="majorBidi"/>
          <w:lang w:val="en-US"/>
        </w:rPr>
        <w:t>shocks and l</w:t>
      </w:r>
      <w:r w:rsidR="007D0B98">
        <w:rPr>
          <w:rFonts w:asciiTheme="majorBidi" w:hAnsiTheme="majorBidi" w:cstheme="majorBidi"/>
          <w:lang w:val="en-US"/>
        </w:rPr>
        <w:t>onger recovery times than other drivers. Critically, we demonstrate</w:t>
      </w:r>
      <w:r w:rsidR="00690A93">
        <w:rPr>
          <w:rFonts w:asciiTheme="majorBidi" w:hAnsiTheme="majorBidi" w:cstheme="majorBidi"/>
          <w:lang w:val="en-US"/>
        </w:rPr>
        <w:t xml:space="preserve"> </w:t>
      </w:r>
      <w:r w:rsidR="007D0B98">
        <w:rPr>
          <w:rFonts w:asciiTheme="majorBidi" w:hAnsiTheme="majorBidi" w:cstheme="majorBidi"/>
          <w:lang w:val="en-US"/>
        </w:rPr>
        <w:t xml:space="preserve">increasing shock frequency and diversity </w:t>
      </w:r>
      <w:r w:rsidR="00690A93" w:rsidRPr="003C61F6">
        <w:rPr>
          <w:rFonts w:asciiTheme="majorBidi" w:hAnsiTheme="majorBidi" w:cstheme="majorBidi"/>
          <w:lang w:val="en-US"/>
        </w:rPr>
        <w:t xml:space="preserve">across all </w:t>
      </w:r>
      <w:r w:rsidR="007D0B98">
        <w:rPr>
          <w:rFonts w:asciiTheme="majorBidi" w:hAnsiTheme="majorBidi" w:cstheme="majorBidi"/>
          <w:lang w:val="en-US"/>
        </w:rPr>
        <w:t>food</w:t>
      </w:r>
      <w:r w:rsidR="00690A93" w:rsidRPr="003C61F6">
        <w:rPr>
          <w:rFonts w:asciiTheme="majorBidi" w:hAnsiTheme="majorBidi" w:cstheme="majorBidi"/>
          <w:lang w:val="en-US"/>
        </w:rPr>
        <w:t xml:space="preserve"> sectors</w:t>
      </w:r>
      <w:r w:rsidR="00690A93">
        <w:rPr>
          <w:rFonts w:asciiTheme="majorBidi" w:hAnsiTheme="majorBidi" w:cstheme="majorBidi"/>
          <w:lang w:val="en-US"/>
        </w:rPr>
        <w:t xml:space="preserve"> through time.</w:t>
      </w:r>
      <w:r w:rsidR="00790708">
        <w:rPr>
          <w:rFonts w:asciiTheme="majorBidi" w:hAnsiTheme="majorBidi" w:cstheme="majorBidi"/>
          <w:lang w:val="en-US"/>
        </w:rPr>
        <w:t xml:space="preserve"> </w:t>
      </w:r>
      <w:r w:rsidR="008A0A9C">
        <w:rPr>
          <w:rFonts w:asciiTheme="majorBidi" w:hAnsiTheme="majorBidi" w:cstheme="majorBidi"/>
          <w:lang w:val="en-US"/>
        </w:rPr>
        <w:t>In a more shock-prone world, where i</w:t>
      </w:r>
      <w:r w:rsidR="00752584">
        <w:rPr>
          <w:rFonts w:asciiTheme="majorBidi" w:hAnsiTheme="majorBidi" w:cstheme="majorBidi"/>
          <w:lang w:val="en-US"/>
        </w:rPr>
        <w:t>ndividual crises</w:t>
      </w:r>
      <w:r w:rsidR="008A0A9C">
        <w:rPr>
          <w:rFonts w:asciiTheme="majorBidi" w:hAnsiTheme="majorBidi" w:cstheme="majorBidi"/>
          <w:lang w:val="en-US"/>
        </w:rPr>
        <w:t xml:space="preserve"> can</w:t>
      </w:r>
      <w:r w:rsidR="00752584">
        <w:rPr>
          <w:rFonts w:asciiTheme="majorBidi" w:hAnsiTheme="majorBidi" w:cstheme="majorBidi"/>
          <w:lang w:val="en-US"/>
        </w:rPr>
        <w:t xml:space="preserve"> reach across multiple sectors</w:t>
      </w:r>
      <w:r w:rsidR="008A0A9C">
        <w:rPr>
          <w:rFonts w:asciiTheme="majorBidi" w:hAnsiTheme="majorBidi" w:cstheme="majorBidi"/>
          <w:lang w:val="en-US"/>
        </w:rPr>
        <w:t>, social protection measures and bold domestic food polic</w:t>
      </w:r>
      <w:r w:rsidR="008223C4">
        <w:rPr>
          <w:rFonts w:asciiTheme="majorBidi" w:hAnsiTheme="majorBidi" w:cstheme="majorBidi"/>
          <w:lang w:val="en-US"/>
        </w:rPr>
        <w:t>ies may be central to adaptation</w:t>
      </w:r>
      <w:r w:rsidR="008A0A9C">
        <w:rPr>
          <w:rFonts w:asciiTheme="majorBidi" w:hAnsiTheme="majorBidi" w:cstheme="majorBidi"/>
          <w:lang w:val="en-US"/>
        </w:rPr>
        <w:t>.</w:t>
      </w:r>
    </w:p>
    <w:p w14:paraId="09DCAC9A" w14:textId="13E38B95" w:rsidR="00F31E44" w:rsidRDefault="00C33707" w:rsidP="00A01E5E">
      <w:pPr>
        <w:spacing w:line="360"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Main</w:t>
      </w:r>
      <w:r w:rsidR="00270CA5" w:rsidRPr="003C61F6">
        <w:rPr>
          <w:rFonts w:asciiTheme="majorBidi" w:hAnsiTheme="majorBidi" w:cstheme="majorBidi"/>
          <w:b/>
          <w:bCs/>
          <w:sz w:val="28"/>
          <w:szCs w:val="28"/>
          <w:lang w:val="en-US"/>
        </w:rPr>
        <w:t xml:space="preserve"> </w:t>
      </w:r>
      <w:r w:rsidR="00270CA5" w:rsidRPr="003C61F6">
        <w:rPr>
          <w:rFonts w:asciiTheme="majorBidi" w:hAnsiTheme="majorBidi" w:cstheme="majorBidi"/>
          <w:sz w:val="28"/>
          <w:szCs w:val="28"/>
          <w:lang w:val="en-US"/>
        </w:rPr>
        <w:t>(</w:t>
      </w:r>
      <w:r w:rsidR="00706385">
        <w:rPr>
          <w:rFonts w:asciiTheme="majorBidi" w:hAnsiTheme="majorBidi" w:cstheme="majorBidi"/>
          <w:sz w:val="28"/>
          <w:szCs w:val="28"/>
          <w:lang w:val="en-US"/>
        </w:rPr>
        <w:t>32</w:t>
      </w:r>
      <w:r w:rsidR="00EA793E">
        <w:rPr>
          <w:rFonts w:asciiTheme="majorBidi" w:hAnsiTheme="majorBidi" w:cstheme="majorBidi"/>
          <w:sz w:val="28"/>
          <w:szCs w:val="28"/>
          <w:lang w:val="en-US"/>
        </w:rPr>
        <w:t>36</w:t>
      </w:r>
      <w:r w:rsidR="00270CA5" w:rsidRPr="003C61F6">
        <w:rPr>
          <w:rFonts w:asciiTheme="majorBidi" w:hAnsiTheme="majorBidi" w:cstheme="majorBidi"/>
          <w:sz w:val="28"/>
          <w:szCs w:val="28"/>
          <w:lang w:val="en-US"/>
        </w:rPr>
        <w:t>)</w:t>
      </w:r>
    </w:p>
    <w:p w14:paraId="3AFA44C9" w14:textId="0B476A75" w:rsidR="00B3193A" w:rsidRPr="00F31E44" w:rsidRDefault="0087035A" w:rsidP="000C1D3B">
      <w:pPr>
        <w:spacing w:line="360" w:lineRule="auto"/>
        <w:rPr>
          <w:rFonts w:asciiTheme="majorBidi" w:hAnsiTheme="majorBidi" w:cstheme="majorBidi"/>
          <w:b/>
          <w:bCs/>
          <w:sz w:val="28"/>
          <w:szCs w:val="28"/>
          <w:lang w:val="en-US"/>
        </w:rPr>
      </w:pPr>
      <w:r w:rsidRPr="003C61F6">
        <w:rPr>
          <w:rFonts w:asciiTheme="majorBidi" w:hAnsiTheme="majorBidi" w:cstheme="majorBidi"/>
          <w:lang w:val="en-US"/>
        </w:rPr>
        <w:t xml:space="preserve">Abrupt and unexpected </w:t>
      </w:r>
      <w:r w:rsidR="00255233" w:rsidRPr="003C61F6">
        <w:rPr>
          <w:rFonts w:asciiTheme="majorBidi" w:hAnsiTheme="majorBidi" w:cstheme="majorBidi"/>
          <w:lang w:val="en-US"/>
        </w:rPr>
        <w:t>declines in food production</w:t>
      </w:r>
      <w:r w:rsidRPr="003C61F6">
        <w:rPr>
          <w:rFonts w:asciiTheme="majorBidi" w:hAnsiTheme="majorBidi" w:cstheme="majorBidi"/>
          <w:lang w:val="en-US"/>
        </w:rPr>
        <w:t xml:space="preserve">, </w:t>
      </w:r>
      <w:r w:rsidR="002D6729" w:rsidRPr="003C61F6">
        <w:rPr>
          <w:rFonts w:asciiTheme="majorBidi" w:hAnsiTheme="majorBidi" w:cstheme="majorBidi"/>
          <w:lang w:val="en-US"/>
        </w:rPr>
        <w:t xml:space="preserve">defined here as </w:t>
      </w:r>
      <w:r w:rsidRPr="003C61F6">
        <w:rPr>
          <w:rFonts w:asciiTheme="majorBidi" w:hAnsiTheme="majorBidi" w:cstheme="majorBidi"/>
          <w:lang w:val="en-US"/>
        </w:rPr>
        <w:t xml:space="preserve">shocks, </w:t>
      </w:r>
      <w:r w:rsidR="000057E1" w:rsidRPr="003C61F6">
        <w:rPr>
          <w:rFonts w:asciiTheme="majorBidi" w:hAnsiTheme="majorBidi" w:cstheme="majorBidi"/>
          <w:lang w:val="en-US"/>
        </w:rPr>
        <w:t xml:space="preserve">pose a </w:t>
      </w:r>
      <w:r w:rsidR="00592D36" w:rsidRPr="003C61F6">
        <w:rPr>
          <w:rFonts w:asciiTheme="majorBidi" w:hAnsiTheme="majorBidi" w:cstheme="majorBidi"/>
          <w:lang w:val="en-US"/>
        </w:rPr>
        <w:t xml:space="preserve">significant </w:t>
      </w:r>
      <w:r w:rsidR="000057E1" w:rsidRPr="003C61F6">
        <w:rPr>
          <w:rFonts w:asciiTheme="majorBidi" w:hAnsiTheme="majorBidi" w:cstheme="majorBidi"/>
          <w:lang w:val="en-US"/>
        </w:rPr>
        <w:t xml:space="preserve">challenge </w:t>
      </w:r>
      <w:r w:rsidR="00FB6566" w:rsidRPr="003C61F6">
        <w:rPr>
          <w:rFonts w:asciiTheme="majorBidi" w:hAnsiTheme="majorBidi" w:cstheme="majorBidi"/>
          <w:lang w:val="en-US"/>
        </w:rPr>
        <w:t>for</w:t>
      </w:r>
      <w:r w:rsidR="000057E1" w:rsidRPr="003C61F6">
        <w:rPr>
          <w:rFonts w:asciiTheme="majorBidi" w:hAnsiTheme="majorBidi" w:cstheme="majorBidi"/>
          <w:lang w:val="en-US"/>
        </w:rPr>
        <w:t xml:space="preserve"> </w:t>
      </w:r>
      <w:r w:rsidR="0063311A" w:rsidRPr="003C61F6">
        <w:rPr>
          <w:rFonts w:asciiTheme="majorBidi" w:hAnsiTheme="majorBidi" w:cstheme="majorBidi"/>
          <w:lang w:val="en-US"/>
        </w:rPr>
        <w:t xml:space="preserve">achieving zero </w:t>
      </w:r>
      <w:r w:rsidR="0063311A" w:rsidRPr="0026634A">
        <w:rPr>
          <w:rFonts w:asciiTheme="majorBidi" w:hAnsiTheme="majorBidi" w:cstheme="majorBidi"/>
        </w:rPr>
        <w:t>hunger</w:t>
      </w:r>
      <w:r w:rsidR="00112A42">
        <w:rPr>
          <w:rFonts w:asciiTheme="majorBidi" w:hAnsiTheme="majorBidi" w:cstheme="majorBidi"/>
          <w:lang w:val="en-US"/>
        </w:rPr>
        <w:t xml:space="preserve"> </w:t>
      </w:r>
      <w:r w:rsidR="00FB6566" w:rsidRPr="003C61F6">
        <w:rPr>
          <w:rFonts w:asciiTheme="majorBidi" w:hAnsiTheme="majorBidi" w:cstheme="majorBidi"/>
          <w:lang w:val="en-US"/>
        </w:rPr>
        <w:t>because of</w:t>
      </w:r>
      <w:r w:rsidR="00592D36" w:rsidRPr="003C61F6">
        <w:rPr>
          <w:rFonts w:asciiTheme="majorBidi" w:hAnsiTheme="majorBidi" w:cstheme="majorBidi"/>
          <w:lang w:val="en-US"/>
        </w:rPr>
        <w:t xml:space="preserve"> their potential </w:t>
      </w:r>
      <w:r w:rsidR="001B7BC6" w:rsidRPr="003C61F6">
        <w:rPr>
          <w:rFonts w:asciiTheme="majorBidi" w:hAnsiTheme="majorBidi" w:cstheme="majorBidi"/>
          <w:lang w:val="en-US"/>
        </w:rPr>
        <w:t xml:space="preserve">to </w:t>
      </w:r>
      <w:r w:rsidR="00B044B2" w:rsidRPr="003C61F6">
        <w:rPr>
          <w:rFonts w:asciiTheme="majorBidi" w:hAnsiTheme="majorBidi" w:cstheme="majorBidi"/>
          <w:lang w:val="en-US"/>
        </w:rPr>
        <w:t>disrupt</w:t>
      </w:r>
      <w:r w:rsidR="00592D36" w:rsidRPr="003C61F6">
        <w:rPr>
          <w:rFonts w:asciiTheme="majorBidi" w:hAnsiTheme="majorBidi" w:cstheme="majorBidi"/>
          <w:lang w:val="en-US"/>
        </w:rPr>
        <w:t xml:space="preserve"> food </w:t>
      </w:r>
      <w:r w:rsidR="00AD0F82" w:rsidRPr="003C61F6">
        <w:rPr>
          <w:rFonts w:asciiTheme="majorBidi" w:hAnsiTheme="majorBidi" w:cstheme="majorBidi"/>
          <w:lang w:val="en-US"/>
        </w:rPr>
        <w:t>supply</w:t>
      </w:r>
      <w:r w:rsidR="00184E92">
        <w:rPr>
          <w:rFonts w:asciiTheme="majorBidi" w:hAnsiTheme="majorBidi" w:cstheme="majorBidi"/>
          <w:lang w:val="en-US"/>
        </w:rPr>
        <w:t xml:space="preserve"> and security</w:t>
      </w:r>
      <w:r w:rsidR="00B0302D"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"id" : "ITEM-2", "itemData" : { "DOI" : "10.1088/1748-9326/aa5730", "ISSN" : "1748-9326", "abstract" : "Ensuring food security requires food production and distribution systems function throughout disruptions. Understanding the factors that contribute to the global food system's ability to respond and adapt to such disruptions (i.e. resilience) is critical for understanding the long-term sustainability of human populations. Variable impacts of production shocks on food supply between countries indicate a need for national-scale resilience indicators that can provide global comparisons. However, methods for tracking changes in resilience have had limited application to food systems. We developed an indicator-based analysis of food systems resilience for the years 1992-2011. Our approach is based on three dimensions of resilience: socio-economic access to food in terms of income of the poorest quintile relative to food prices, biophysical capacity to intensify or extensify food production, and the magnitude and diversity of current domestic food production. The socio-economic indicator has large variability, but with low values concentrated in Africa and Asia. The biophysical capacity indicator is highest in Africa and Eastern Europe, in part because of high potential for extensification of cropland and for yield gap closure in cultivated areas. However, the biophysical capacity indicator has declined globally in recent years. The production diversity indicator has increased slightly, with a relatively even geographic distribution. Few countries had exclusively high or low values for all indicators. Collectively, these results are the basis for global comparisons of resilience between nations, and provide necessary context for developing generalizations about the resilience in the global food system.", "author" : [ { "dropping-particle" : "", "family" : "Seekell", "given" : "David", "non-dropping-particle" : "", "parse-names" : false, "suffix" : "" }, { "dropping-particle" : "", "family" : "Carr", "given" : "Joel", "non-dropping-particle" : "", "parse-names" : false, "suffix" : "" }, { "dropping-particle" : "", "family" : "Dell\u2019Angelo", "given" : "Jampel", "non-dropping-particle" : "", "parse-names" : false, "suffix" : "" }, { "dropping-particle" : "", "family" : "D'Odorico", "given" : "Paolo", "non-dropping-particle" : "", "parse-names" : false, "suffix" : "" }, { "dropping-particle" : "", "family" : "Fader", "given" : "Marianela", "non-dropping-particle" : "", "parse-names" : false, "suffix" : "" }, { "dropping-particle" : "", "family" : "Gephart", "given" : "Jessica", "non-dropping-particle" : "", "parse-names" : false, "suffix" : "" }, { "dropping-particle" : "", "family" : "Kummu", "given" : "Matti", "non-dropping-particle" : "", "parse-names" : false, "suffix" : "" }, { "dropping-particle" : "", "family" : "Magliocca", "given" : "Nicholas", "non-dropping-particle" : "", "parse-names" : false, "suffix" : "" }, { "dropping-particle" : "", "family" : "Porkka", "given" : "Miina", "non-dropping-particle" : "", "parse-names" : false, "suffix" : "" }, { "dropping-particle" : "", "family" : "Puma", "given" : "Michael",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"Suweis", "given" : "Samir", "non-dropping-particle" : "", "parse-names" : false, "suffix" : "" }, { "dropping-particle" : "", "family" : "Tavoni", "given" : "Alessandro", "non-dropping-particle" : "", "parse-names" : false, "suffix" : "" } ], "container-title" : "Environmental Research Letters", "id" : "ITEM-2", "issued" : { "date-parts" : [ [ "2017" ] ] }, "page" : "025010", "title" : "Resilience in the global food system", "type" : "article-journal", "volume" : "12" }, "uris" : [ "http://www.mendeley.com/documents/?uuid=b50665f4-ca90-40ea-be8e-b0f55017ef2f" ] } ], "mendeley" : { "formattedCitation" : "&lt;sup&gt;1,2&lt;/sup&gt;", "plainTextFormattedCitation" : "1,2", "previouslyFormattedCitation" : "&lt;sup&gt;1,2&lt;/sup&gt;" }, "properties" : { "noteIndex" : 0 }, "schema" : "https://github.com/citation-style-language/schema/raw/master/csl-citation.json" }</w:instrText>
      </w:r>
      <w:r w:rsidR="00B0302D" w:rsidRPr="003C61F6">
        <w:rPr>
          <w:rFonts w:asciiTheme="majorBidi" w:hAnsiTheme="majorBidi" w:cstheme="majorBidi"/>
          <w:vertAlign w:val="superscript"/>
          <w:lang w:val="en-US"/>
        </w:rPr>
        <w:fldChar w:fldCharType="separate"/>
      </w:r>
      <w:r w:rsidR="00DF7EE8" w:rsidRPr="003C61F6">
        <w:rPr>
          <w:rFonts w:asciiTheme="majorBidi" w:hAnsiTheme="majorBidi" w:cstheme="majorBidi"/>
          <w:noProof/>
          <w:vertAlign w:val="superscript"/>
          <w:lang w:val="en-US"/>
        </w:rPr>
        <w:t>1,2</w:t>
      </w:r>
      <w:r w:rsidR="00B0302D" w:rsidRPr="003C61F6">
        <w:rPr>
          <w:rFonts w:asciiTheme="majorBidi" w:hAnsiTheme="majorBidi" w:cstheme="majorBidi"/>
          <w:lang w:val="en-US"/>
        </w:rPr>
        <w:fldChar w:fldCharType="end"/>
      </w:r>
      <w:r w:rsidR="00800EA0" w:rsidRPr="003C61F6">
        <w:rPr>
          <w:rFonts w:asciiTheme="majorBidi" w:hAnsiTheme="majorBidi" w:cstheme="majorBidi"/>
          <w:lang w:val="en-US"/>
        </w:rPr>
        <w:t>.</w:t>
      </w:r>
      <w:r w:rsidR="00243579" w:rsidRPr="003C61F6">
        <w:rPr>
          <w:rFonts w:asciiTheme="majorBidi" w:hAnsiTheme="majorBidi" w:cstheme="majorBidi"/>
          <w:lang w:val="en-US"/>
        </w:rPr>
        <w:t xml:space="preserve"> </w:t>
      </w:r>
      <w:r w:rsidR="00323086" w:rsidRPr="003C61F6">
        <w:rPr>
          <w:rFonts w:asciiTheme="majorBidi" w:hAnsiTheme="majorBidi" w:cstheme="majorBidi"/>
          <w:lang w:val="en-US"/>
        </w:rPr>
        <w:t>Exposure</w:t>
      </w:r>
      <w:r w:rsidR="00243579" w:rsidRPr="003C61F6">
        <w:rPr>
          <w:rFonts w:asciiTheme="majorBidi" w:hAnsiTheme="majorBidi" w:cstheme="majorBidi"/>
          <w:lang w:val="en-US"/>
        </w:rPr>
        <w:t xml:space="preserve">, </w:t>
      </w:r>
      <w:r w:rsidR="000057E1" w:rsidRPr="003C61F6">
        <w:rPr>
          <w:rFonts w:asciiTheme="majorBidi" w:hAnsiTheme="majorBidi" w:cstheme="majorBidi"/>
          <w:lang w:val="en-US"/>
        </w:rPr>
        <w:t xml:space="preserve">sensitivity and capacity to adapt to such production </w:t>
      </w:r>
      <w:r w:rsidR="002967EF" w:rsidRPr="003C61F6">
        <w:rPr>
          <w:rFonts w:asciiTheme="majorBidi" w:hAnsiTheme="majorBidi" w:cstheme="majorBidi"/>
          <w:lang w:val="en-US"/>
        </w:rPr>
        <w:t>losses</w:t>
      </w:r>
      <w:r w:rsidR="000057E1" w:rsidRPr="003C61F6">
        <w:rPr>
          <w:rFonts w:asciiTheme="majorBidi" w:hAnsiTheme="majorBidi" w:cstheme="majorBidi"/>
          <w:lang w:val="en-US"/>
        </w:rPr>
        <w:t xml:space="preserve"> determine</w:t>
      </w:r>
      <w:r w:rsidR="006F4D38" w:rsidRPr="003C61F6">
        <w:rPr>
          <w:rFonts w:asciiTheme="majorBidi" w:hAnsiTheme="majorBidi" w:cstheme="majorBidi"/>
          <w:lang w:val="en-US"/>
        </w:rPr>
        <w:t xml:space="preserve"> </w:t>
      </w:r>
      <w:r w:rsidR="00AF4F79" w:rsidRPr="003C61F6">
        <w:rPr>
          <w:rFonts w:asciiTheme="majorBidi" w:hAnsiTheme="majorBidi" w:cstheme="majorBidi"/>
          <w:lang w:val="en-US"/>
        </w:rPr>
        <w:t>a food systems</w:t>
      </w:r>
      <w:r w:rsidR="00905A15" w:rsidRPr="003C61F6">
        <w:rPr>
          <w:rFonts w:asciiTheme="majorBidi" w:hAnsiTheme="majorBidi" w:cstheme="majorBidi"/>
          <w:lang w:val="en-US"/>
        </w:rPr>
        <w:t>’</w:t>
      </w:r>
      <w:r w:rsidR="006F4D38" w:rsidRPr="003C61F6">
        <w:rPr>
          <w:rFonts w:asciiTheme="majorBidi" w:hAnsiTheme="majorBidi" w:cstheme="majorBidi"/>
          <w:lang w:val="en-US"/>
        </w:rPr>
        <w:t xml:space="preserve"> vulnerability </w:t>
      </w:r>
      <w:r w:rsidR="002967EF" w:rsidRPr="003C61F6">
        <w:rPr>
          <w:rFonts w:asciiTheme="majorBidi" w:hAnsiTheme="majorBidi" w:cstheme="majorBidi"/>
          <w:lang w:val="en-US"/>
        </w:rPr>
        <w:t xml:space="preserve">to shocks </w:t>
      </w:r>
      <w:r w:rsidR="006F4D38" w:rsidRPr="003C61F6">
        <w:rPr>
          <w:rFonts w:asciiTheme="majorBidi" w:hAnsiTheme="majorBidi" w:cstheme="majorBidi"/>
          <w:lang w:val="en-US"/>
        </w:rPr>
        <w:t>across local, regional and national scales</w:t>
      </w:r>
      <w:r w:rsidR="00323086"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"10.1016/j.gloenvcha.2006.02.006", "ISBN" : "09593780", "ISSN" : "09593780", "abstract" : "This paper reviews research traditions of vulnerability to environmental change and the challenges for present vulnerability research in integrating with the domains of resilience and adaptation. Vulnerability is the state of susceptibility to harm from exposure to stresses associated with environmental and social change and from the absence of capacity to adapt. Antecedent traditions include theories of vulnerability as entitlement failure and theories of hazard. Each of these areas has contributed to present formulations of vulnerability to environmental change as a characteristic of social-ecological systems linked to resilience. Research on vulnerability to the impacts of climate change spans all the antecedent and successor traditions. The challenges for vulnerability research are to develop robust and credible measures, to incorporate diverse methods that include perceptions of risk and vulnerability, and to incorporate governance research on the mechanisms that mediate vulnerability and promote adaptive action and resilience. These challenges are common to the domains of vulnerability, adaptation and resilience and form common ground for consilience and integration. \u00a9 2006 Elsevier Ltd. All rights reserved.", "author" : [ { "dropping-particle" : "", "family" : "Adger", "given" : "W. Neil", "non-dropping-particle" : "", "parse-names" : false, "suffix" : "" } ], "container-title" : "Global Environmental Change", "id" : "ITEM-1", "issue" : "3", "issued" : { "date-parts" : [ [ "2006" ] ] }, "page" : "268-281", "title" : "Vulnerability", "type" : "article-journal", "volume" : "16" }, "uris" : [ "http://www.mendeley.com/documents/?uuid=018dcf2c-42c7-4ea9-b293-046337dff145" ] }, { "id" : "ITEM-2", "itemData" : { "DOI" : "10.1016/j.gloenvcha.2011.09.018", "ISBN" : "0959-3780", "ISSN" : "09593780", "abstract" : "Coral reefs support the livelihood of millions of people especially those engaged in marine fisheries activities. Coral reefs are highly vulnerable to climate change induced stresses that have led to substantial coral mortality over large spatial scales. Such climate change impacts have the potential to lead to declines in marine fish production and compromise the livelihoods of fisheries dependent communities. Yet few studies have examined social vulnerability in the context of changes specific to coral reef ecosystems. In this paper, we examine three dimensions of vulnerability (exposure, sensitivity, and adaptive capacity) of 29 coastal communities across five western Indian Ocean countries to the impacts of coral bleaching on fishery returns. A key contribution is the development of a novel, network-based approach to examining sensitivity to changes in the fishery that incorporates linkages between fishery and non-fishery occupations. We find that key sources of vulnerability differ considerably within and between the five countries. Our approach allows the visualization of how these dimensions of vulnerability differ from site to site, providing important insights into the types of nuanced policy interventions that may help to reduce vulnerability at a specific location. To complement this, we develop framework of policy actions thought to reduce different aspects of vulnerability at varying spatial and temporal scales. Although our results are specific to reef fisheries impacts from coral bleaching, this approach provides a framework for other types of threats and different social-ecological systems more broadly. ?? 2011 Elsevier Ltd.", "author" : [ { "dropping-particle" : "", "family" : "Cinner", "given" : "J E", "non-dropping-particle" : "", "parse-names" : false, "suffix" : "" }, { "dropping-particle" : "", "family" : "McClanahan", "given" : "T. R.", "non-dropping-particle" : "", "parse-names" : false, "suffix" : "" }, { "dropping-particle" : "", "family" : "Graham", "given" : "N A J", "non-dropping-particle" : "", "parse-names" : false, "suffix" : "" }, { "dropping-particle" : "", "family" : "Daw", "given" : "T M", "non-dropping-particle" : "", "parse-names" : false, "suffix" : "" }, { "dropping-particle" : "", "family" : "Maina", "given" : "J", "non-dropping-particle" : "", "parse-names" : false, "suffix" : "" }, { "dropping-particle" : "", "family" : "Stead", "given" : "S M", "non-dropping-particle" : "", "parse-names" : false, "suffix" : "" }, { "dropping-particle" : "", "family" : "Wamukota", "given" : "A", "non-dropping-particle" : "", "parse-names" : false, "suffix" : "" }, { "dropping-particle" : "", "family" : "Brown", "given" : "K.", "non-dropping-particle" : "", "parse-names" : false, "suffix" : "" }, { "dropping-particle" : "", "family" : "Bodin", "given" : "O.", "non-dropping-particle" : "", "parse-names" : false, "suffix" : "" } ], "container-title" : "Global Environmental Change", "id" : "ITEM-2", "issue" : "1", "issued" : { "date-parts" : [ [ "2012" ] ] }, "page" : "12-20", "publisher" : "Elsevier Ltd", "title" : "Vulnerability of coastal communities to key impacts of climate change on coral reef fisheries", "type" : "article-journal", "volume" : "22" }, "uris" : [ "http://www.mendeley.com/documents/?uuid=86ee3b9e-c473-488b-b14f-3292d316337a" ] } ], "mendeley" : { "formattedCitation" : "&lt;sup&gt;3,4&lt;/sup&gt;", "plainTextFormattedCitation" : "3,4", "previouslyFormattedCitation" : "&lt;sup&gt;3,4&lt;/sup&gt;" }, "properties" : { "noteIndex" : 0 }, "schema" : "https://github.com/citation-style-language/schema/raw/master/csl-citation.json" }</w:instrText>
      </w:r>
      <w:r w:rsidR="00323086"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3,4</w:t>
      </w:r>
      <w:r w:rsidR="00323086" w:rsidRPr="003C61F6">
        <w:rPr>
          <w:rFonts w:asciiTheme="majorBidi" w:hAnsiTheme="majorBidi" w:cstheme="majorBidi"/>
          <w:lang w:val="en-US"/>
        </w:rPr>
        <w:fldChar w:fldCharType="end"/>
      </w:r>
      <w:r w:rsidR="00A540E5" w:rsidRPr="003C61F6">
        <w:rPr>
          <w:rFonts w:asciiTheme="majorBidi" w:hAnsiTheme="majorBidi" w:cstheme="majorBidi"/>
          <w:lang w:val="en-US"/>
        </w:rPr>
        <w:t>.</w:t>
      </w:r>
      <w:r w:rsidR="007B7DDA" w:rsidRPr="003C61F6">
        <w:rPr>
          <w:rFonts w:asciiTheme="majorBidi" w:hAnsiTheme="majorBidi" w:cstheme="majorBidi"/>
          <w:lang w:val="en-US"/>
        </w:rPr>
        <w:t xml:space="preserve"> </w:t>
      </w:r>
      <w:r w:rsidR="00FF5A7C" w:rsidRPr="003C61F6">
        <w:rPr>
          <w:rFonts w:asciiTheme="majorBidi" w:hAnsiTheme="majorBidi" w:cstheme="majorBidi"/>
          <w:lang w:val="en-US"/>
        </w:rPr>
        <w:t>Combined d</w:t>
      </w:r>
      <w:r w:rsidR="001B7BC6" w:rsidRPr="003C61F6">
        <w:rPr>
          <w:rFonts w:asciiTheme="majorBidi" w:hAnsiTheme="majorBidi" w:cstheme="majorBidi"/>
          <w:lang w:val="en-US"/>
        </w:rPr>
        <w:t>iffer</w:t>
      </w:r>
      <w:r w:rsidR="00FF5A7C" w:rsidRPr="003C61F6">
        <w:rPr>
          <w:rFonts w:asciiTheme="majorBidi" w:hAnsiTheme="majorBidi" w:cstheme="majorBidi"/>
          <w:lang w:val="en-US"/>
        </w:rPr>
        <w:t xml:space="preserve">ences in </w:t>
      </w:r>
      <w:r w:rsidR="00905A15" w:rsidRPr="003C61F6">
        <w:rPr>
          <w:rFonts w:asciiTheme="majorBidi" w:hAnsiTheme="majorBidi" w:cstheme="majorBidi"/>
          <w:lang w:val="en-US"/>
        </w:rPr>
        <w:t xml:space="preserve">these </w:t>
      </w:r>
      <w:r w:rsidR="00EC03BE" w:rsidRPr="003C61F6">
        <w:rPr>
          <w:rFonts w:asciiTheme="majorBidi" w:hAnsiTheme="majorBidi" w:cstheme="majorBidi"/>
          <w:lang w:val="en-US"/>
        </w:rPr>
        <w:t>three aspects of vulnerability</w:t>
      </w:r>
      <w:r w:rsidR="00905A15" w:rsidRPr="003C61F6">
        <w:rPr>
          <w:rFonts w:asciiTheme="majorBidi" w:hAnsiTheme="majorBidi" w:cstheme="majorBidi"/>
          <w:lang w:val="en-US"/>
        </w:rPr>
        <w:t xml:space="preserve"> </w:t>
      </w:r>
      <w:r w:rsidR="00B8089F" w:rsidRPr="003C61F6">
        <w:rPr>
          <w:rFonts w:asciiTheme="majorBidi" w:hAnsiTheme="majorBidi" w:cstheme="majorBidi"/>
          <w:lang w:val="en-US"/>
        </w:rPr>
        <w:t>mean</w:t>
      </w:r>
      <w:r w:rsidR="008360DF" w:rsidRPr="003C61F6">
        <w:rPr>
          <w:rFonts w:asciiTheme="majorBidi" w:hAnsiTheme="majorBidi" w:cstheme="majorBidi"/>
          <w:lang w:val="en-US"/>
        </w:rPr>
        <w:t xml:space="preserve"> the</w:t>
      </w:r>
      <w:r w:rsidR="001B7BC6" w:rsidRPr="003C61F6">
        <w:rPr>
          <w:rFonts w:asciiTheme="majorBidi" w:hAnsiTheme="majorBidi" w:cstheme="majorBidi"/>
          <w:lang w:val="en-US"/>
        </w:rPr>
        <w:t xml:space="preserve"> </w:t>
      </w:r>
      <w:r w:rsidR="002E4118" w:rsidRPr="003C61F6">
        <w:rPr>
          <w:rFonts w:asciiTheme="majorBidi" w:hAnsiTheme="majorBidi" w:cstheme="majorBidi"/>
          <w:lang w:val="en-US"/>
        </w:rPr>
        <w:t xml:space="preserve">consequences of production shocks </w:t>
      </w:r>
      <w:r w:rsidR="00905A15" w:rsidRPr="003C61F6">
        <w:rPr>
          <w:rFonts w:asciiTheme="majorBidi" w:hAnsiTheme="majorBidi" w:cstheme="majorBidi"/>
          <w:lang w:val="en-US"/>
        </w:rPr>
        <w:t xml:space="preserve">can </w:t>
      </w:r>
      <w:r w:rsidR="008360DF" w:rsidRPr="003C61F6">
        <w:rPr>
          <w:rFonts w:asciiTheme="majorBidi" w:hAnsiTheme="majorBidi" w:cstheme="majorBidi"/>
          <w:lang w:val="en-US"/>
        </w:rPr>
        <w:t>vary considerably</w:t>
      </w:r>
      <w:r w:rsidR="00905A15" w:rsidRPr="003C61F6">
        <w:rPr>
          <w:rFonts w:asciiTheme="majorBidi" w:hAnsiTheme="majorBidi" w:cstheme="majorBidi"/>
          <w:lang w:val="en-US"/>
        </w:rPr>
        <w:t xml:space="preserve"> among regions and through time</w:t>
      </w:r>
      <w:r w:rsidR="002E4118" w:rsidRPr="003C61F6">
        <w:rPr>
          <w:rFonts w:asciiTheme="majorBidi" w:hAnsiTheme="majorBidi" w:cstheme="majorBidi"/>
          <w:lang w:val="en-US"/>
        </w:rPr>
        <w:t xml:space="preserve">. </w:t>
      </w:r>
      <w:r w:rsidRPr="003C61F6">
        <w:rPr>
          <w:rFonts w:asciiTheme="majorBidi" w:hAnsiTheme="majorBidi" w:cstheme="majorBidi"/>
          <w:lang w:val="en-US"/>
        </w:rPr>
        <w:t xml:space="preserve">The </w:t>
      </w:r>
      <w:r w:rsidR="00810B10" w:rsidRPr="003C61F6">
        <w:rPr>
          <w:rFonts w:asciiTheme="majorBidi" w:hAnsiTheme="majorBidi" w:cstheme="majorBidi"/>
          <w:lang w:val="en-US"/>
        </w:rPr>
        <w:t>huge</w:t>
      </w:r>
      <w:r w:rsidRPr="003C61F6">
        <w:rPr>
          <w:rFonts w:asciiTheme="majorBidi" w:hAnsiTheme="majorBidi" w:cstheme="majorBidi"/>
          <w:lang w:val="en-US"/>
        </w:rPr>
        <w:t xml:space="preserve"> contrast</w:t>
      </w:r>
      <w:r w:rsidR="00810B10" w:rsidRPr="003C61F6">
        <w:rPr>
          <w:rFonts w:asciiTheme="majorBidi" w:hAnsiTheme="majorBidi" w:cstheme="majorBidi"/>
          <w:lang w:val="en-US"/>
        </w:rPr>
        <w:t>s</w:t>
      </w:r>
      <w:r w:rsidRPr="003C61F6">
        <w:rPr>
          <w:rFonts w:asciiTheme="majorBidi" w:hAnsiTheme="majorBidi" w:cstheme="majorBidi"/>
          <w:lang w:val="en-US"/>
        </w:rPr>
        <w:t xml:space="preserve"> in </w:t>
      </w:r>
      <w:r w:rsidR="00810B10" w:rsidRPr="003C61F6">
        <w:rPr>
          <w:rFonts w:asciiTheme="majorBidi" w:hAnsiTheme="majorBidi" w:cstheme="majorBidi"/>
          <w:lang w:val="en-US"/>
        </w:rPr>
        <w:t xml:space="preserve">loss of life and livelihood </w:t>
      </w:r>
      <w:r w:rsidRPr="003C61F6">
        <w:rPr>
          <w:rFonts w:asciiTheme="majorBidi" w:hAnsiTheme="majorBidi" w:cstheme="majorBidi"/>
          <w:lang w:val="en-US"/>
        </w:rPr>
        <w:t xml:space="preserve">during </w:t>
      </w:r>
      <w:r w:rsidR="00EC03BE" w:rsidRPr="003C61F6">
        <w:rPr>
          <w:rFonts w:asciiTheme="majorBidi" w:hAnsiTheme="majorBidi" w:cstheme="majorBidi"/>
          <w:lang w:val="en-US"/>
        </w:rPr>
        <w:t>severe droughts</w:t>
      </w:r>
      <w:r w:rsidR="00905A15" w:rsidRPr="003C61F6">
        <w:rPr>
          <w:rFonts w:asciiTheme="majorBidi" w:hAnsiTheme="majorBidi" w:cstheme="majorBidi"/>
          <w:lang w:val="en-US"/>
        </w:rPr>
        <w:t xml:space="preserve"> </w:t>
      </w:r>
      <w:r w:rsidR="00EC03BE" w:rsidRPr="003C61F6">
        <w:rPr>
          <w:rFonts w:asciiTheme="majorBidi" w:hAnsiTheme="majorBidi" w:cstheme="majorBidi"/>
          <w:lang w:val="en-US"/>
        </w:rPr>
        <w:t>across</w:t>
      </w:r>
      <w:r w:rsidRPr="003C61F6">
        <w:rPr>
          <w:rFonts w:asciiTheme="majorBidi" w:hAnsiTheme="majorBidi" w:cstheme="majorBidi"/>
          <w:lang w:val="en-US"/>
        </w:rPr>
        <w:t xml:space="preserve"> Sub-Saharan Africa compared</w:t>
      </w:r>
      <w:r w:rsidR="00EC03BE" w:rsidRPr="003C61F6">
        <w:rPr>
          <w:rFonts w:asciiTheme="majorBidi" w:hAnsiTheme="majorBidi" w:cstheme="majorBidi"/>
          <w:lang w:val="en-US"/>
        </w:rPr>
        <w:t xml:space="preserve"> to</w:t>
      </w:r>
      <w:r w:rsidRPr="003C61F6">
        <w:rPr>
          <w:rFonts w:asciiTheme="majorBidi" w:hAnsiTheme="majorBidi" w:cstheme="majorBidi"/>
          <w:lang w:val="en-US"/>
        </w:rPr>
        <w:t xml:space="preserve"> </w:t>
      </w:r>
      <w:r w:rsidR="00EC03BE" w:rsidRPr="003C61F6">
        <w:rPr>
          <w:rFonts w:asciiTheme="majorBidi" w:hAnsiTheme="majorBidi" w:cstheme="majorBidi"/>
          <w:lang w:val="en-US"/>
        </w:rPr>
        <w:t>developed</w:t>
      </w:r>
      <w:r w:rsidR="00AF5C30" w:rsidRPr="003C61F6">
        <w:rPr>
          <w:rFonts w:asciiTheme="majorBidi" w:hAnsiTheme="majorBidi" w:cstheme="majorBidi"/>
          <w:lang w:val="en-US"/>
        </w:rPr>
        <w:t xml:space="preserve"> </w:t>
      </w:r>
      <w:r w:rsidR="00EC03BE" w:rsidRPr="003C61F6">
        <w:rPr>
          <w:rFonts w:asciiTheme="majorBidi" w:hAnsiTheme="majorBidi" w:cstheme="majorBidi"/>
          <w:lang w:val="en-US"/>
        </w:rPr>
        <w:t>countries such as</w:t>
      </w:r>
      <w:r w:rsidRPr="003C61F6">
        <w:rPr>
          <w:rFonts w:asciiTheme="majorBidi" w:hAnsiTheme="majorBidi" w:cstheme="majorBidi"/>
          <w:lang w:val="en-US"/>
        </w:rPr>
        <w:t xml:space="preserve"> Australia</w:t>
      </w:r>
      <w:r w:rsidR="00EC03BE" w:rsidRPr="003C61F6">
        <w:rPr>
          <w:rFonts w:asciiTheme="majorBidi" w:hAnsiTheme="majorBidi" w:cstheme="majorBidi"/>
          <w:lang w:val="en-US"/>
        </w:rPr>
        <w:t>, provide stark examples</w:t>
      </w:r>
      <w:r w:rsidR="00810B10"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"10.1175/BAMS-D-12-00124.1", "ISBN" : "0003-0007\\r1520-0477", "ISSN" : "00030007", "abstract" : "Drought is one of the leading impediments to development in Africa. Much of the continent is dependent on rain-fed agriculture, which makes it particularly susceptible to climate variability. Monitoring drought and providing timely seasonal forecasts are essential for integrated drought risk reduction. Current approaches in developing regions have generally been limited, however, in part because of unreliable monitoring networks. Operational seasonal climate forecasts are also deficient and often reliant on statistical regressions, which are unable to provide detailed information relevant for drought assessment. However, the wealth of data from satellites and recent advancements in large-scale hydrological modeling and seasonal climate model predictions have enabled the development of state-of-the-art monitoring and prediction systems that can help address many of the problems inherent to developing regions. An experimental drought monitoring and forecast system for sub-Saharan Africa is described that is...", "author" : [ { "dropping-particle" : "", "family" : "Sheffield", "given" : "Justin", "non-dropping-particle" : "", "parse-names" : false, "suffix" : "" }, { "dropping-particle" : "", "family" : "Wood", "given" : "Eric F.", "non-dropping-particle" : "", "parse-names" : false, "suffix" : "" }, { "dropping-particle" : "", "family" : "Chaney", "given" : "Nathaniel", "non-dropping-particle" : "", "parse-names" : false, "suffix" : "" }, { "dropping-particle" : "", "family" : "Guan", "given" : "Kaiyu", "non-dropping-particle" : "", "parse-names" : false, "suffix" : "" }, { "dropping-particle" : "", "family" : "Sadri", "given" : "Sara", "non-dropping-particle" : "", "parse-names" : false, "suffix" : "" }, { "dropping-particle" : "", "family" : "Yuan", "given" : "Xing", "non-dropping-particle" : "", "parse-names" : false, "suffix" : "" }, { "dropping-particle" : "", "family" : "Olang", "given" : "Luke", "non-dropping-particle" : "", "parse-names" : false, "suffix" : "" }, { "dropping-particle" : "", "family" : "Amani", "given" : "Abou", "non-dropping-particle" : "", "parse-names" : false, "suffix" : "" }, { "dropping-particle" : "", "family" : "Ali", "given" : "Abdou", "non-dropping-particle" : "", "parse-names" : false, "suffix" : "" }, { "dropping-particle" : "", "family" : "Demuth", "given" : "Siegfried", "non-dropping-particle" : "", "parse-names" : false, "suffix" : "" }, { "dropping-particle" : "", "family" : "Ogallo", "given" : "Laban", "non-dropping-particle" : "", "parse-names" : false, "suffix" : "" } ], "container-title" : "Bulletin of the American Meteorological Society", "id" : "ITEM-1", "issue" : "6", "issued" : { "date-parts" : [ [ "2014" ] ] }, "page" : "861-882", "title" : "A drought monitoring and forecasting system for sub-sahara african water resources and food security", "type" : "article-journal", "volume" : "95" }, "uris" : [ "http://www.mendeley.com/documents/?uuid=a3852f7c-4c02-4887-a5fa-643f5218a2f5" ] }, { "id" : "ITEM-2", "itemData" : { "DOI" : "10.1186/2048-7010-1-2", "ISBN" : "10.1186/2048-7010-1-2", "ISSN" : "2048-7010", "abstract" : "In 2012, food insecurity is still a major global concern as 1 billion people are suffering from starvation, under-, and malnutrition, and the Food and Agriculture Organization of the United Nations (FAO) has concluded that we are still far from reaching millennium development goal (MDG) number 1: to halve extreme poverty and hunger by 2015. In sub-Saharan Africa, the number of people suffering from hunger is estimated at 239 million, and this figure could increase in the near future. There are many examples of food insecurity in sub-Saharan Africa, some of them having reached catastrophic dimensions, for example, in the Horn of Africa or southern Madagascar. Food insecurity is not just about insufficient food production, availability, and intake, it is also about the poor quality or nutritional value of the food. The detrimental situation of women and children is particularly serious, as well as the situation among female teenagers, who receive less food than their male counterparts in the same households. Soaring food prices and food riots are among the many symptoms of the prevailing food crisis and insecurity. Climate change and weather vagaries, present and forecast, are generally compounding food insecurity and drastically changing farming activities, as diagnosed by the Consultative Group on International Agricultural Research (CGIAR) in June 2011. The key cause of food insecurity is inadequate food production. Since the global food crisis of 2007\u20132008, there has been an increasing awareness throughout the world that we must produce more and better food; and we should not be derailed from this goal, despite some relief brought by the good cereal harvests in 2011\u20132012. This is particularly true in sub-Saharan Africa, which needs and wants to make its own green revolution. The African challenge indeed is key to mitigating food insecurity in the world. Commitments were made by the heads of states and governments of the African Union to double the part of their domestic budgets devoted to agriculture in 2010\u20132011, so as to reach 10%. Technical solutions exist and there are indeed, throughout Africa, good examples of higher-yielding and sustainable agriculture. But good practices have to spread throughout the continent, while at the same time social and economic measures, as well as political will, are indispensable ingredients of Africa\u2019s green revolution. It is also necessary that international donors fulfil their commitment to help African farmers a\u2026", "author" : [ { "dropping-particle" : "", "family" : "Sasson", "given" : "Albert", "non-dropping-particle" : "", "parse-names" : false, "suffix" : "" }, { "dropping-particle" : "Van", "family" : "Eeckhout", "given" : "L", "non-dropping-particle" : "", "parse-names" : false, "suffix" : "" }, { "dropping-particle" : "Van", "family" : "Eeckhout", "given" : "L", "non-dropping-particle" : "", "parse-names" : false, "suffix" : "" }, { "dropping-particle" : "", "family" : "Sasson", "given" : "A", "non-dropping-particle" : "", "parse-names" : false, "suffix" : "" }, { "dropping-particle" : "", "family" : "Cypel", "given" : "S", "non-dropping-particle" : "", "parse-names" : false, "suffix" : "" }, { "dropping-particle" : "", "family" : "Hervieu", "given" : "S", "non-dropping-particle" : "", "parse-names" : false, "suffix" : "" }, { "dropping-particle" : "Van", "family" : "Eeckhout", "given" : "L", "non-dropping-particle" : "", "parse-names" : false, "suffix" : "" }, { "dropping-particle" : "", "family" : "Hervieu", "given" : "S", "non-dropping-particle" : "", "parse-names" : false, "suffix" : "" }, { "dropping-particle" : "", "family" : "Hervieu", "given" : "S", "non-dropping-particle" : "", "parse-names" : false, "suffix" : "" }, { "dropping-particle" : "", "family" : "Degbe", "given" : "E", "non-dropping-particle" : "", "parse-names" : false, "suffix" : "" }, { "dropping-particle" : "", "family" : "Lacey", "given" : "M", "non-dropping-particle" : "", "parse-names" : false, "suffix" : "" }, { "dropping-particle" : "", "family" : "Walt", "given" : "V", "non-dropping-particle" : "", "parse-names" : false, "suffix" : "" }, { "dropping-particle" : "", "family" : "Brown", "given" : "LR", "non-dropping-particle" : "", "parse-names" : false, "suffix" : "" }, { "dropping-particle" : "", "family" : "Tuquoi", "given" : "J-P", "non-dropping-particle" : "", "parse-names" : false, "suffix" : "" }, { "dropping-particle" : "", "family" : "Tuquoi", "given" : "J-P", "non-dropping-particle" : "", "parse-names" : false, "suffix" : "" }, { "dropping-particle" : "", "family" : "R\u00e9my", "given" : "J-P", "non-dropping-particle" : "", "parse-names" : false, "suffix" : "" }, { "dropping-particle" : "", "family" : "Lema\u00eetre", "given" : "F", "non-dropping-particle" : "", "parse-names" : false, "suffix" : "" }, { "dropping-particle" : "", "family" : "Kempf", "given" : "H", "non-dropping-particle" : "", "parse-names" : false, "suffix" : "" }, { "dropping-particle" : "", "family" : "Caramel", "given" : "L", "non-dropping-particle" : "", "parse-names" : false, "suffix" : "" }, { "dropping-particle" : "", "family" : "Tuquoi", "given" : "J-P", "non-dropping-particle" : "", "parse-names" : false, "suffix" : "" }, { "dropping-particle" : "", "family" : "Caramel", "given" : "L", "non-dropping-particle" : "", "parse-names" : false, "suffix" : "" }, { "dropping-particle" : "", "family" : "Clavreul", "given" : "L", "non-dropping-particle" : "", "parse-names" : false, "suffix" : "" }, { "dropping-particle" : "", "family" : "Kempf", "given" : "H", "non-dropping-particle" : "", "parse-names" : false, "suffix" : "" }, { "dropping-particle" : "", "family" : "M\u00e9haignerie", "given" : "P", "non-dropping-particle" : "", "parse-names" : false, "suffix" : "" }, { "dropping-particle" : "", "family" : "Sasson", "given" : "A", "non-dropping-particle" : "", "parse-names" : false, "suffix" : "" }, { "dropping-particle" : "", "family" : "Chirac", "given" : "J", "non-dropping-particle" : "", "parse-names" : false, "suffix" : "" }, { "dropping-particle" : "", "family" : "Faujas", "given" : "A", "non-dropping-particle" : "", "parse-names" : false, "suffix" : "" }, { "dropping-particle" : "", "family" : "Reverchon", "given" : "A", "non-dropping-particle" : "", "parse-names" : false, "suffix" : "" }, { "dropping-particle" : "", "family" : "Kempf", "given" : "H", "non-dropping-particle" : "", "parse-names" : false, "suffix" : "" }, { "dropping-particle" : "", "family" : "Sasson", "given" : "A", "non-dropping-particle" : "", "parse-names" : false, "suffix" : "" }, { "dropping-particle" : "", "family" : "Bambou", "given" : "F", "non-dropping-particle" : "", "parse-names" : false, "suffix" : "" }, { "dropping-particle" : "", "family" : "Tricornot", "given" : "A d", "non-dropping-particle" : "", "parse-names" : false, "suffix" : "" }, { "dropping-particle" : "", "family" : "Ricard", "given" : "P", "non-dropping-particle" : "", "parse-names" : false, "suffix" : "" }, { "dropping-particle" : "", "family" : "Clavreul", "given" : "L", "non-dropping-particle" : "", "parse-names" : false, "suffix" : "" } ], "container-title" : "Agriculture &amp; Food Security", "id" : "ITEM-2", "issue" : "1", "issued" : { "date-parts" : [ [ "2012" ] ] }, "page" : "2", "title" : "Food security for Africa: an urgent global challenge", "type" : "article-journal", "volume" : "1" }, "uris" : [ "http://www.mendeley.com/documents/?uuid=b2fc33d2-ddb5-4534-a63f-173d36b53301" ] }, { "id" : "ITEM-3", "itemData" : { "DOI" : "10.1002/wrcr.20123", "ISBN" : "0043-1397", "ISSN" : "00431397", "abstract" : "The \u201cMillennium Drought\u201d (2001\u20132009) can be described as the worst drought on record for southeast Australia. Adaptation to future severe droughts requires insight into the drivers of the drought and its impacts. These were analyzed using climate, water, economic, and remote sensing data combined with biophysical modeling. Prevailing El Ni\u00f1o conditions explained about two thirds of rainfall deficit in east Australia. Results for south Australia were inconclusive; a contribution from global climate change remains plausible but unproven. Natural processes changed the timing and magnitude of soil moisture, streamflow, and groundwater deficits by up to several years, and caused the amplification of rainfall declines in streamflow to be greater than in normal dry years. By design, river management avoided impacts on some categories of water users, but did so by exacerbating the impacts on annual irrigation agriculture and, in particular, river ecosystems. Relative rainfall reductions were amplified 1.5\u20131.7 times in dryland wheat yields, but the impact was offset by steady increases in cropping area and crop water use efficiency (perhaps partly due to CO2 fertilization). Impacts beyond the agricultural sector occurred (e.g., forestry, tourism, utilities) but were often diffuse and not well quantified. Key causative pathways from physical drought to the degradation of ecological, economic, and social health remain poorly understood and quantified. Combined with the multiple dimensions of multiyear droughts and the specter of climate change, this means future droughts may well break records in ever new ways and not necessarily be managed better than past ones.", "author" : [ { "dropping-particle" : "", "family" : "Dijk", "given" : "Albert I.J.M.", "non-dropping-particle" : "Van", "parse-names" : false, "suffix" : "" }, { "dropping-particle" : "", "family" : "Beck", "given" : "Hylke E.", "non-dropping-particle" : "", "parse-names" : false, "suffix" : "" }, { "dropping-particle" : "", "family" : "Crosbie", "given" : "Russell S.", "non-dropping-particle" : "", "parse-names" : false, "suffix" : "" }, { "dropping-particle" : "", "family" : "Jeu", "given" : "Richard A.M.", "non-dropping-particle" : "De", "parse-names" : false, "suffix" : "" }, { "dropping-particle" : "", "family" : "Liu", "given" : "Yi Y.", "non-dropping-particle" : "", "parse-names" : false, "suffix" : "" }, { "dropping-particle" : "", "family" : "Podger", "given" : "Geoff M.", "non-dropping-particle" : "", "parse-names" : false, "suffix" : "" }, { "dropping-particle" : "", "family" : "Timbal", "given" : "Bertrand", "non-dropping-particle" : "", "parse-names" : false, "suffix" : "" }, { "dropping-particle" : "", "family" : "Viney", "given" : "Neil R.", "non-dropping-particle" : "", "parse-names" : false, "suffix" : "" } ], "container-title" : "Water Resources Research", "id" : "ITEM-3", "issue" : "2", "issued" : { "date-parts" : [ [ "2013" ] ] }, "page" : "1040-1057", "title" : "The Millennium Drought in southeast Australia (2001-2009): Natural and human causes and implications for water resources, ecosystems, economy, and society", "type" : "article-journal", "volume" : "49" }, "uris" : [ "http://www.mendeley.com/documents/?uuid=2319377a-54c2-4b74-9bc0-08197f38a630" ] } ], "mendeley" : { "formattedCitation" : "&lt;sup&gt;5\u20137&lt;/sup&gt;", "plainTextFormattedCitation" : "5\u20137", "previouslyFormattedCitation" : "&lt;sup&gt;5\u20137&lt;/sup&gt;" }, "properties" : { "noteIndex" : 0 }, "schema" : "https://github.com/citation-style-language/schema/raw/master/csl-citation.json" }</w:instrText>
      </w:r>
      <w:r w:rsidR="00810B10"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5–7</w:t>
      </w:r>
      <w:r w:rsidR="00810B10" w:rsidRPr="003C61F6">
        <w:rPr>
          <w:rFonts w:asciiTheme="majorBidi" w:hAnsiTheme="majorBidi" w:cstheme="majorBidi"/>
          <w:lang w:val="en-US"/>
        </w:rPr>
        <w:fldChar w:fldCharType="end"/>
      </w:r>
      <w:r w:rsidR="00CB61F6" w:rsidRPr="003C61F6">
        <w:rPr>
          <w:rFonts w:asciiTheme="majorBidi" w:hAnsiTheme="majorBidi" w:cstheme="majorBidi"/>
          <w:lang w:val="en-US"/>
        </w:rPr>
        <w:t xml:space="preserve">. </w:t>
      </w:r>
      <w:r w:rsidR="00905A15" w:rsidRPr="003C61F6">
        <w:rPr>
          <w:rFonts w:asciiTheme="majorBidi" w:hAnsiTheme="majorBidi" w:cstheme="majorBidi"/>
          <w:lang w:val="en-US"/>
        </w:rPr>
        <w:t>Beyond reducing domestic production, s</w:t>
      </w:r>
      <w:r w:rsidR="00810B10" w:rsidRPr="003C61F6">
        <w:rPr>
          <w:rFonts w:asciiTheme="majorBidi" w:hAnsiTheme="majorBidi" w:cstheme="majorBidi"/>
          <w:lang w:val="en-US"/>
        </w:rPr>
        <w:t xml:space="preserve">hocks can </w:t>
      </w:r>
      <w:r w:rsidR="00FB316B" w:rsidRPr="003C61F6">
        <w:rPr>
          <w:rFonts w:asciiTheme="majorBidi" w:hAnsiTheme="majorBidi" w:cstheme="majorBidi"/>
          <w:lang w:val="en-US"/>
        </w:rPr>
        <w:t xml:space="preserve">also </w:t>
      </w:r>
      <w:r w:rsidR="00810B10" w:rsidRPr="003C61F6">
        <w:rPr>
          <w:rFonts w:asciiTheme="majorBidi" w:hAnsiTheme="majorBidi" w:cstheme="majorBidi"/>
          <w:lang w:val="en-US"/>
        </w:rPr>
        <w:t xml:space="preserve">influence food </w:t>
      </w:r>
      <w:r w:rsidR="00FB316B" w:rsidRPr="003C61F6">
        <w:rPr>
          <w:rFonts w:asciiTheme="majorBidi" w:hAnsiTheme="majorBidi" w:cstheme="majorBidi"/>
          <w:lang w:val="en-US"/>
        </w:rPr>
        <w:t xml:space="preserve">availability, </w:t>
      </w:r>
      <w:r w:rsidR="00810B10" w:rsidRPr="003C61F6">
        <w:rPr>
          <w:rFonts w:asciiTheme="majorBidi" w:hAnsiTheme="majorBidi" w:cstheme="majorBidi"/>
          <w:lang w:val="en-US"/>
        </w:rPr>
        <w:t>access and stability</w:t>
      </w:r>
      <w:r w:rsidR="00FB316B" w:rsidRPr="003C61F6">
        <w:rPr>
          <w:rFonts w:asciiTheme="majorBidi" w:hAnsiTheme="majorBidi" w:cstheme="majorBidi"/>
          <w:lang w:val="en-US"/>
        </w:rPr>
        <w:t xml:space="preserve"> </w:t>
      </w:r>
      <w:r w:rsidR="00FB316B" w:rsidRPr="00947F9D">
        <w:rPr>
          <w:rFonts w:asciiTheme="majorBidi" w:hAnsiTheme="majorBidi" w:cstheme="majorBidi"/>
          <w:i/>
          <w:iCs/>
          <w:lang w:val="en-US"/>
        </w:rPr>
        <w:t>indirectly</w:t>
      </w:r>
      <w:r w:rsidR="00810B10" w:rsidRPr="003C61F6">
        <w:rPr>
          <w:rFonts w:asciiTheme="majorBidi" w:hAnsiTheme="majorBidi" w:cstheme="majorBidi"/>
          <w:lang w:val="en-US"/>
        </w:rPr>
        <w:t xml:space="preserve"> </w:t>
      </w:r>
      <w:r w:rsidR="00FB316B" w:rsidRPr="003C61F6">
        <w:rPr>
          <w:rFonts w:asciiTheme="majorBidi" w:hAnsiTheme="majorBidi" w:cstheme="majorBidi"/>
          <w:lang w:val="en-US"/>
        </w:rPr>
        <w:t xml:space="preserve">by </w:t>
      </w:r>
      <w:r w:rsidR="00CB61F6" w:rsidRPr="003C61F6">
        <w:rPr>
          <w:rFonts w:asciiTheme="majorBidi" w:hAnsiTheme="majorBidi" w:cstheme="majorBidi"/>
          <w:lang w:val="en-US"/>
        </w:rPr>
        <w:t>propagati</w:t>
      </w:r>
      <w:r w:rsidR="00FB316B" w:rsidRPr="003C61F6">
        <w:rPr>
          <w:rFonts w:asciiTheme="majorBidi" w:hAnsiTheme="majorBidi" w:cstheme="majorBidi"/>
          <w:lang w:val="en-US"/>
        </w:rPr>
        <w:t>ng</w:t>
      </w:r>
      <w:r w:rsidR="00CB61F6" w:rsidRPr="003C61F6">
        <w:rPr>
          <w:rFonts w:asciiTheme="majorBidi" w:hAnsiTheme="majorBidi" w:cstheme="majorBidi"/>
          <w:lang w:val="en-US"/>
        </w:rPr>
        <w:t xml:space="preserve"> through trade-networks</w:t>
      </w:r>
      <w:r w:rsidR="00810B10"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"10.1088/1748-9326/11/9/095009", "ISBN" : "1748-9326", "ISSN" : "17489326", "abstract" : "While a growing proportion of global food consumption is obtained through international trade, there is an ongoing debate on whether this increased reliance on trade benefits or hinders food security, and specifically, the ability of global food systems to absorb shocks due to local or regional losses of production. This paper introduces a model that simulates the short-term response to a food supply shock originating in a single country, which is partly absorbed through decreases in domestic reserves and consumption, and partly transmitted through the adjustment of trade flows. By applying the model to publicly-available data for the cereals commodity group over a 17 year period, we find that differential outcomes of supply shocks simulated through this time period are driven not only by the intensification of trade, but as importantly by changes in the distribution of reserves. Our analysis also identifies countries where trade dependency may accentuate the risk of food shortages from foreign production shocks; such risk could be reduced by increasing domestic reserves or importing food from a diversity of suppliers that possess their own reserves. This simulation-based model provides a framework to study the short-term, nonlinear and out-of-equilibrium response of trade networks to supply shocks, and could be applied to specific scenarios of environmental or economic perturbations.", "author" : [ { "dropping-particle" : "", "family" : "Marchand", "given" : "Philippe", "non-dropping-particle" : "", "parse-names" : false, "suffix" : "" }, { "dropping-particle" : "", "family" : "Carr", "given" : "Joel A.", "non-dropping-particle" : "", "parse-names" : false, "suffix" : "" }, { "dropping-particle" : "", "family" : "Dell'Angelo", "given" : "Jampel", "non-dropping-particle" : "", "parse-names" : false, "suffix" : "" }, { "dropping-particle" : "", "family" : "Fader", "given" : "Marianela", "non-dropping-particle" : "", "parse-names" : false, "suffix" : "" }, { "dropping-particle" : "", "family" : "Gephart", "given" : "Jessica A.", "non-dropping-particle" : "", "parse-names" : false, "suffix" : "" }, { "dropping-particle" : "", "family" : "Kummu", "given" : "Matti", "non-dropping-particle" : "", "parse-names" : false, "suffix" : "" }, { "dropping-particle" : "", "family" : "Magliocca", "given" : "Nicholas R.", "non-dropping-particle" : "", "parse-names" : false, "suffix" : "" }, { "dropping-particle" : "", "family" : "Porkka", "given" : "Miina", "non-dropping-particle" : "", "parse-names" : false, "suffix" : "" }, { "dropping-particle" : "", "family" : "Puma", "given" : "Michael J.",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"Seekell", "given" : "David A.", "non-dropping-particle" : "", "parse-names" : false, "suffix" : "" }, { "dropping-particle" : "", "family" : "Suweis", "given" : "Samir", "non-dropping-particle" : "", "parse-names" : false, "suffix" : "" }, { "dropping-particle" : "", "family" : "Tavoni", "given" : "Alessandro", "non-dropping-particle" : "", "parse-names" : false, "suffix" : "" }, { "dropping-particle" : "", "family" : "D'Odorico", "given" : "Paolo", "non-dropping-particle" : "", "parse-names" : false, "suffix" : "" } ], "container-title" : "Environmental Research Letters", "id" : "ITEM-1", "issue" : "9", "issued" : { "date-parts" : [ [ "2016" ] ] }, "publisher" : "IOP Publishing", "title" : "Reserves and trade jointly determine exposure to food supply shocks", "type" : "article-journal", "volume" : "11" }, "uris" : [ "http://www.mendeley.com/documents/?uuid=94075826-49d2-4846-8745-4c2549b257cd" ] } ], "mendeley" : { "formattedCitation" : "&lt;sup&gt;8&lt;/sup&gt;", "plainTextFormattedCitation" : "8", "previouslyFormattedCitation" : "&lt;sup&gt;8&lt;/sup&gt;" }, "properties" : { "noteIndex" : 0 }, "schema" : "https://github.com/citation-style-language/schema/raw/master/csl-citation.json" }</w:instrText>
      </w:r>
      <w:r w:rsidR="00810B10"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8</w:t>
      </w:r>
      <w:r w:rsidR="00810B10" w:rsidRPr="003C61F6">
        <w:rPr>
          <w:rFonts w:asciiTheme="majorBidi" w:hAnsiTheme="majorBidi" w:cstheme="majorBidi"/>
          <w:lang w:val="en-US"/>
        </w:rPr>
        <w:fldChar w:fldCharType="end"/>
      </w:r>
      <w:r w:rsidR="00810B10" w:rsidRPr="003C61F6">
        <w:rPr>
          <w:rFonts w:asciiTheme="majorBidi" w:hAnsiTheme="majorBidi" w:cstheme="majorBidi"/>
          <w:lang w:val="en-US"/>
        </w:rPr>
        <w:t>,</w:t>
      </w:r>
      <w:r w:rsidR="00565D98" w:rsidRPr="003C61F6">
        <w:rPr>
          <w:rFonts w:asciiTheme="majorBidi" w:hAnsiTheme="majorBidi" w:cstheme="majorBidi"/>
          <w:lang w:val="en-US"/>
        </w:rPr>
        <w:t xml:space="preserve"> driving </w:t>
      </w:r>
      <w:r w:rsidR="00426AC6" w:rsidRPr="003C61F6">
        <w:rPr>
          <w:rFonts w:asciiTheme="majorBidi" w:hAnsiTheme="majorBidi" w:cstheme="majorBidi"/>
          <w:lang w:val="en-US"/>
        </w:rPr>
        <w:t>rapid price changes</w:t>
      </w:r>
      <w:r w:rsidR="00565D98"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"10.1016/j.foodpol.2013.08.014", "ISBN" : "9783319282015", "ISSN" : "03069192", "abstract" : "The objective of this study is to explore empirical evidence on the quantitative importance of supply, demand, and market shocks for price changes in international food commodity markets. To this end, it distinguishes between root, conditional, and internal drivers of price changes using three empirical models: (1) a price spike model where monthly food price returns (spikes) are estimated against oil prices, supply and demand shocks, and excessive speculative activity; (2) a volatility model where annualized monthly variability of food prices is estimated against the same set of variables plus a financial crises index; and (3) a trigger model that estimates extreme values of price spikes and volatility using quantile regressions. The results point to the increasing linkages among food, energy, and financial markets, which explain much of the observed food price spikes and volatility. While financial speculation amplifies short-term price spikes, oil price volatility intensifies medium-term price volatility. \u00a9 2013 The Authors.", "author" : [ { "dropping-particle" : "", "family" : "Tadesse", "given" : "Getaw", "non-dropping-particle" : "", "parse-names" : false, "suffix" : "" }, { "dropping-particle" : "", "family" : "Algieri", "given" : "Bernardina", "non-dropping-particle" : "", "parse-names" : false, "suffix" : "" }, { "dropping-particle" : "", "family" : "Kalkuhl", "given" : "Matthias", "non-dropping-particle" : "", "parse-names" : false, "suffix" : "" }, { "dropping-particle" : "", "family" : "Braun", "given" : "Joachim", "non-dropping-particle" : "von", "parse-names" : false, "suffix" : "" } ], "container-title" : "Food Policy", "id" : "ITEM-1", "issued" : { "date-parts" : [ [ "2014" ] ] }, "page" : "117-128", "publisher" : "Elsevier Ltd", "title" : "Drivers and triggers of international food price spikes and volatility", "type" : "article-journal", "volume" : "47" }, "uris" : [ "http://www.mendeley.com/documents/?uuid=44e155d9-9279-4063-9852-163a9a1b0e03" ] }, { "id" : "ITEM-2", "itemData" : { "DOI" : "10.1186/2048-7010-1-2", "ISBN" : "10.1186/2048-7010-1-2", "ISSN" : "2048-7010", "abstract" : "In 2012, food insecurity is still a major global concern as 1 billion people are suffering from starvation, under-, and malnutrition, and the Food and Agriculture Organization of the United Nations (FAO) has concluded that we are still far from reaching millennium development goal (MDG) number 1: to halve extreme poverty and hunger by 2015. In sub-Saharan Africa, the number of people suffering from hunger is estimated at 239 million, and this figure could increase in the near future. There are many examples of food insecurity in sub-Saharan Africa, some of them having reached catastrophic dimensions, for example, in the Horn of Africa or southern Madagascar. Food insecurity is not just about insufficient food production, availability, and intake, it is also about the poor quality or nutritional value of the food. The detrimental situation of women and children is particularly serious, as well as the situation among female teenagers, who receive less food than their male counterparts in the same households. Soaring food prices and food riots are among the many symptoms of the prevailing food crisis and insecurity. Climate change and weather vagaries, present and forecast, are generally compounding food insecurity and drastically changing farming activities, as diagnosed by the Consultative Group on International Agricultural Research (CGIAR) in June 2011. The key cause of food insecurity is inadequate food production. Since the global food crisis of 2007\u20132008, there has been an increasing awareness throughout the world that we must produce more and better food; and we should not be derailed from this goal, despite some relief brought by the good cereal harvests in 2011\u20132012. This is particularly true in sub-Saharan Africa, which needs and wants to make its own green revolution. The African challenge indeed is key to mitigating food insecurity in the world. Commitments were made by the heads of states and governments of the African Union to double the part of their domestic budgets devoted to agriculture in 2010\u20132011, so as to reach 10%. Technical solutions exist and there are indeed, throughout Africa, good examples of higher-yielding and sustainable agriculture. But good practices have to spread throughout the continent, while at the same time social and economic measures, as well as political will, are indispensable ingredients of Africa\u2019s green revolution. It is also necessary that international donors fulfil their commitment to help African farmers a\u2026", "author" : [ { "dropping-particle" : "", "family" : "Sasson", "given" : "Albert", "non-dropping-particle" : "", "parse-names" : false, "suffix" : "" }, { "dropping-particle" : "Van", "family" : "Eeckhout", "given" : "L", "non-dropping-particle" : "", "parse-names" : false, "suffix" : "" }, { "dropping-particle" : "Van", "family" : "Eeckhout", "given" : "L", "non-dropping-particle" : "", "parse-names" : false, "suffix" : "" }, { "dropping-particle" : "", "family" : "Sasson", "given" : "A", "non-dropping-particle" : "", "parse-names" : false, "suffix" : "" }, { "dropping-particle" : "", "family" : "Cypel", "given" : "S", "non-dropping-particle" : "", "parse-names" : false, "suffix" : "" }, { "dropping-particle" : "", "family" : "Hervieu", "given" : "S", "non-dropping-particle" : "", "parse-names" : false, "suffix" : "" }, { "dropping-particle" : "Van", "family" : "Eeckhout", "given" : "L", "non-dropping-particle" : "", "parse-names" : false, "suffix" : "" }, { "dropping-particle" : "", "family" : "Hervieu", "given" : "S", "non-dropping-particle" : "", "parse-names" : false, "suffix" : "" }, { "dropping-particle" : "", "family" : "Hervieu", "given" : "S", "non-dropping-particle" : "", "parse-names" : false, "suffix" : "" }, { "dropping-particle" : "", "family" : "Degbe", "given" : "E", "non-dropping-particle" : "", "parse-names" : false, "suffix" : "" }, { "dropping-particle" : "", "family" : "Lacey", "given" : "M", "non-dropping-particle" : "", "parse-names" : false, "suffix" : "" }, { "dropping-particle" : "", "family" : "Walt", "given" : "V", "non-dropping-particle" : "", "parse-names" : false, "suffix" : "" }, { "dropping-particle" : "", "family" : "Brown", "given" : "LR", "non-dropping-particle" : "", "parse-names" : false, "suffix" : "" }, { "dropping-particle" : "", "family" : "Tuquoi", "given" : "J-P", "non-dropping-particle" : "", "parse-names" : false, "suffix" : "" }, { "dropping-particle" : "", "family" : "Tuquoi", "given" : "J-P", "non-dropping-particle" : "", "parse-names" : false, "suffix" : "" }, { "dropping-particle" : "", "family" : "R\u00e9my", "given" : "J-P", "non-dropping-particle" : "", "parse-names" : false, "suffix" : "" }, { "dropping-particle" : "", "family" : "Lema\u00eetre", "given" : "F", "non-dropping-particle" : "", "parse-names" : false, "suffix" : "" }, { "dropping-particle" : "", "family" : "Kempf", "given" : "H", "non-dropping-particle" : "", "parse-names" : false, "suffix" : "" }, { "dropping-particle" : "", "family" : "Caramel", "given" : "L", "non-dropping-particle" : "", "parse-names" : false, "suffix" : "" }, { "dropping-particle" : "", "family" : "Tuquoi", "given" : "J-P", "non-dropping-particle" : "", "parse-names" : false, "suffix" : "" }, { "dropping-particle" : "", "family" : "Caramel", "given" : "L", "non-dropping-particle" : "", "parse-names" : false, "suffix" : "" }, { "dropping-particle" : "", "family" : "Clavreul", "given" : "L", "non-dropping-particle" : "", "parse-names" : false, "suffix" : "" }, { "dropping-particle" : "", "family" : "Kempf", "given" : "H", "non-dropping-particle" : "", "parse-names" : false, "suffix" : "" }, { "dropping-particle" : "", "family" : "M\u00e9haignerie", "given" : "P", "non-dropping-particle" : "", "parse-names" : false, "suffix" : "" }, { "dropping-particle" : "", "family" : "Sasson", "given" : "A", "non-dropping-particle" : "", "parse-names" : false, "suffix" : "" }, { "dropping-particle" : "", "family" : "Chirac", "given" : "J", "non-dropping-particle" : "", "parse-names" : false, "suffix" : "" }, { "dropping-particle" : "", "family" : "Faujas", "given" : "A", "non-dropping-particle" : "", "parse-names" : false, "suffix" : "" }, { "dropping-particle" : "", "family" : "Reverchon", "given" : "A", "non-dropping-particle" : "", "parse-names" : false, "suffix" : "" }, { "dropping-particle" : "", "family" : "Kempf", "given" : "H", "non-dropping-particle" : "", "parse-names" : false, "suffix" : "" }, { "dropping-particle" : "", "family" : "Sasson", "given" : "A", "non-dropping-particle" : "", "parse-names" : false, "suffix" : "" }, { "dropping-particle" : "", "family" : "Bambou", "given" : "F", "non-dropping-particle" : "", "parse-names" : false, "suffix" : "" }, { "dropping-particle" : "", "family" : "Tricornot", "given" : "A d", "non-dropping-particle" : "", "parse-names" : false, "suffix" : "" }, { "dropping-particle" : "", "family" : "Ricard", "given" : "P", "non-dropping-particle" : "", "parse-names" : false, "suffix" : "" }, { "dropping-particle" : "", "family" : "Clavreul", "given" : "L", "non-dropping-particle" : "", "parse-names" : false, "suffix" : "" } ], "container-title" : "Agriculture &amp; Food Security", "id" : "ITEM-2", "issue" : "1", "issued" : { "date-parts" : [ [ "2012" ] ] }, "page" : "2", "title" : "Food security for Africa: an urgent global challenge", "type" : "article-journal", "volume" : "1" }, "uris" : [ "http://www.mendeley.com/documents/?uuid=b2fc33d2-ddb5-4534-a63f-173d36b53301" ] } ], "mendeley" : { "formattedCitation" : "&lt;sup&gt;6,9&lt;/sup&gt;", "plainTextFormattedCitation" : "6,9", "previouslyFormattedCitation" : "&lt;sup&gt;6,9&lt;/sup&gt;" }, "properties" : { "noteIndex" : 0 }, "schema" : "https://github.com/citation-style-language/schema/raw/master/csl-citation.json" }</w:instrText>
      </w:r>
      <w:r w:rsidR="00565D98"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6,9</w:t>
      </w:r>
      <w:r w:rsidR="00565D98" w:rsidRPr="003C61F6">
        <w:rPr>
          <w:rFonts w:asciiTheme="majorBidi" w:hAnsiTheme="majorBidi" w:cstheme="majorBidi"/>
          <w:vertAlign w:val="superscript"/>
          <w:lang w:val="en-US"/>
        </w:rPr>
        <w:fldChar w:fldCharType="end"/>
      </w:r>
      <w:r w:rsidR="00565D98" w:rsidRPr="003C61F6">
        <w:rPr>
          <w:rFonts w:asciiTheme="majorBidi" w:hAnsiTheme="majorBidi" w:cstheme="majorBidi"/>
          <w:lang w:val="en-US"/>
        </w:rPr>
        <w:t>,</w:t>
      </w:r>
      <w:r w:rsidR="00810B10" w:rsidRPr="003C61F6">
        <w:rPr>
          <w:rFonts w:asciiTheme="majorBidi" w:hAnsiTheme="majorBidi" w:cstheme="majorBidi"/>
          <w:lang w:val="en-US"/>
        </w:rPr>
        <w:t xml:space="preserve"> </w:t>
      </w:r>
      <w:r w:rsidR="00FB316B" w:rsidRPr="003C61F6">
        <w:rPr>
          <w:rFonts w:asciiTheme="majorBidi" w:hAnsiTheme="majorBidi" w:cstheme="majorBidi"/>
          <w:lang w:val="en-US"/>
        </w:rPr>
        <w:t xml:space="preserve">or </w:t>
      </w:r>
      <w:r w:rsidR="00CB61F6" w:rsidRPr="003C61F6">
        <w:rPr>
          <w:rFonts w:asciiTheme="majorBidi" w:hAnsiTheme="majorBidi" w:cstheme="majorBidi"/>
          <w:lang w:val="en-US"/>
        </w:rPr>
        <w:t xml:space="preserve">posing </w:t>
      </w:r>
      <w:r w:rsidR="00FB316B" w:rsidRPr="003C61F6">
        <w:rPr>
          <w:rFonts w:asciiTheme="majorBidi" w:hAnsiTheme="majorBidi" w:cstheme="majorBidi"/>
          <w:lang w:val="en-US"/>
        </w:rPr>
        <w:t xml:space="preserve">recurrent </w:t>
      </w:r>
      <w:r w:rsidR="00CB61F6" w:rsidRPr="003C61F6">
        <w:rPr>
          <w:rFonts w:asciiTheme="majorBidi" w:hAnsiTheme="majorBidi" w:cstheme="majorBidi"/>
          <w:lang w:val="en-US"/>
        </w:rPr>
        <w:t xml:space="preserve">barriers to economic </w:t>
      </w:r>
      <w:r w:rsidR="00EF18CF" w:rsidRPr="003C61F6">
        <w:rPr>
          <w:rFonts w:asciiTheme="majorBidi" w:hAnsiTheme="majorBidi" w:cstheme="majorBidi"/>
          <w:lang w:val="en-US"/>
        </w:rPr>
        <w:t>development</w:t>
      </w:r>
      <w:r w:rsidR="008B62B4" w:rsidRPr="003C61F6">
        <w:rPr>
          <w:rFonts w:asciiTheme="majorBidi" w:hAnsiTheme="majorBidi" w:cstheme="majorBidi"/>
          <w:lang w:val="en-US"/>
        </w:rPr>
        <w:t xml:space="preserve"> and investment</w:t>
      </w:r>
      <w:r w:rsidR="00EF18CF" w:rsidRPr="003C61F6">
        <w:rPr>
          <w:rFonts w:asciiTheme="majorBidi" w:hAnsiTheme="majorBidi" w:cstheme="majorBidi"/>
          <w:lang w:val="en-US"/>
        </w:rPr>
        <w:t xml:space="preserve"> at a national scale</w:t>
      </w:r>
      <w:r w:rsidR="00CB61F6"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"10.1175/BAMS-D-12-00124.1", "ISBN" : "0003-0007\\r1520-0477", "ISSN" : "00030007", "abstract" : "Drought is one of the leading impediments to development in Africa. Much of the continent is dependent on rain-fed agriculture, which makes it particularly susceptible to climate variability. Monitoring drought and providing timely seasonal forecasts are essential for integrated drought risk reduction. Current approaches in developing regions have generally been limited, however, in part because of unreliable monitoring networks. Operational seasonal climate forecasts are also deficient and often reliant on statistical regressions, which are unable to provide detailed information relevant for drought assessment. However, the wealth of data from satellites and recent advancements in large-scale hydrological modeling and seasonal climate model predictions have enabled the development of state-of-the-art monitoring and prediction systems that can help address many of the problems inherent to developing regions. An experimental drought monitoring and forecast system for sub-Saharan Africa is described that is...", "author" : [ { "dropping-particle" : "", "family" : "Sheffield", "given" : "Justin", "non-dropping-particle" : "", "parse-names" : false, "suffix" : "" }, { "dropping-particle" : "", "family" : "Wood", "given" : "Eric F.", "non-dropping-particle" : "", "parse-names" : false, "suffix" : "" }, { "dropping-particle" : "", "family" : "Chaney", "given" : "Nathaniel", "non-dropping-particle" : "", "parse-names" : false, "suffix" : "" }, { "dropping-particle" : "", "family" : "Guan", "given" : "Kaiyu", "non-dropping-particle" : "", "parse-names" : false, "suffix" : "" }, { "dropping-particle" : "", "family" : "Sadri", "given" : "Sara", "non-dropping-particle" : "", "parse-names" : false, "suffix" : "" }, { "dropping-particle" : "", "family" : "Yuan", "given" : "Xing", "non-dropping-particle" : "", "parse-names" : false, "suffix" : "" }, { "dropping-particle" : "", "family" : "Olang", "given" : "Luke", "non-dropping-particle" : "", "parse-names" : false, "suffix" : "" }, { "dropping-particle" : "", "family" : "Amani", "given" : "Abou", "non-dropping-particle" : "", "parse-names" : false, "suffix" : "" }, { "dropping-particle" : "", "family" : "Ali", "given" : "Abdou", "non-dropping-particle" : "", "parse-names" : false, "suffix" : "" }, { "dropping-particle" : "", "family" : "Demuth", "given" : "Siegfried", "non-dropping-particle" : "", "parse-names" : false, "suffix" : "" }, { "dropping-particle" : "", "family" : "Ogallo", "given" : "Laban", "non-dropping-particle" : "", "parse-names" : false, "suffix" : "" } ], "container-title" : "Bulletin of the American Meteorological Society", "id" : "ITEM-1", "issue" : "6", "issued" : { "date-parts" : [ [ "2014" ] ] }, "page" : "861-882", "title" : "A drought monitoring and forecasting system for sub-sahara african water resources and food security", "type" : "article-journal", "volume" : "95" }, "uris" : [ "http://www.mendeley.com/documents/?uuid=a3852f7c-4c02-4887-a5fa-643f5218a2f5" ] }, { "id" : "ITEM-2", "itemData" : { "DOI" : "10.1088/1748-9326/10/12/125015", "ISSN" : "1748-9326", "abstract" : "Earlier research that reports a correlational pattern between climate anomalies and violent conflict routinely refers to drought-induced agricultural shocks and adverse economic spillover effects as a key causal mechanism linking the two phenomena. Comparing half a century of statistics on climate variability, food production, and political violence across Sub-Saharan Africa, this study offers the most precise and theoretically consistent empirical assessment to date of the purported indirect relationship. The analysis reveals a robust link between weather patterns and food production where more rainfall generally is associated with higher yields. However, the second step in the causal model is not supported; agricultural output and violent conflict are only weakly and inconsistently connected, even in the specific contexts where production shocks are believed to have particularly devastating social consequences. Although this null result could, in theory, be fully compatible with recent reports of food price-related riots, it suggests that the wider socioeconomic and political context is much more important than drought and crop failures in explaining violent conflict in contemporary Africa.", "author" : [ { "dropping-particle" : "", "family" : "Buhaug", "given" : "Halvard", "non-dropping-particle" : "", "parse-names" : false, "suffix" : "" }, { "dropping-particle" : "", "family" : "Benjaminsen", "given" : "Tor A", "non-dropping-particle" : "", "parse-names" : false, "suffix" : "" }, { "dropping-particle" : "", "family" : "Sjaastad", "given" : "Espen", "non-dropping-particle" : "", "parse-names" : false, "suffix" : "" }, { "dropping-particle" : "", "family" : "Theisen", "given" : "Ole Magnus", "non-dropping-particle" : "", "parse-names" : false, "suffix" : "" } ], "container-title" : "Environmental Research Letters", "id" : "ITEM-2", "issue" : "125015", "issued" : { "date-parts" : [ [ "2015" ] ] }, "page" : "12", "publisher" : "IOP Publishing", "title" : "Climate variability , food production shocks , and violent conflict in Sub-Saharan Africa", "type" : "article-journal", "volume" : "10" }, "uris" : [ "http://www.mendeley.com/documents/?uuid=92080453-609c-4f5b-b1d6-2ca018904e90" ] }, { "id" : "ITEM-3", "itemData" : { "ISBN" : "978-92-5-109888-2", "author" : [ { "dropping-particle" : "", "family" : "FAO IFAD UNICEF WFP &amp; WHO", "given" : "", "non-dropping-particle" : "", "parse-names" : false, "suffix" : "" } ], "container-title" : "FAO, Rome, Italy", "id" : "ITEM-3", "issued" : { "date-parts" : [ [ "2017" ] ] }, "title" : "The State of Food Security and Nutrition in the World", "type" : "report" }, "uris" : [ "http://www.mendeley.com/documents/?uuid=0419ec5d-2beb-46e8-a6ff-0967d7dd1996" ] }, { "id" : "ITEM-4", "itemData" : { "DOI" : "10.1016/j.jdeveco.2010.08.003", "ISBN" : "4257", "ISSN" : "03043878", "PMID" : "532780647", "abstract" : "Much has been written on the determinants of technology adoption in agriculture, with issues such as input availability, knowledge and education, risk preferences, profitability, and credit constraints receiving much attention. This paper focuses on a factor that has been less well documented: the differential ability of households to take on risky production technologies for fear of the welfare consequences if shocks result in poor harvests. Building on an explicit model, this is explored in panel data from Ethiopia. Historical rainfall distributions are used to identify consumption risk. Controlling for unobserved household and time-varying village characteristics, it emerges that not just ex ante credit constraints, but also the possibly low consumption outcomes when harvests fail, discourage the application of fertilizer. The lack of insurance or alternative means of keeping consumption smooth leaves some trapped in low return, lower risk agriculture, one of the mechanisms through which poverty perpetuates itself in agrarian settings. \u00a9 2010 Elsevier B.V.", "author" : [ { "dropping-particle" : "", "family" : "Dercon", "given" : "Stefan", "non-dropping-particle" : "", "parse-names" : false, "suffix" : "" }, { "dropping-particle" : "", "family" : "Christiaensen", "given" : "Luc", "non-dropping-particle" : "", "parse-names" : false, "suffix" : "" } ], "container-title" : "Journal of Development Economics", "id" : "ITEM-4", "issue" : "2", "issued" : { "date-parts" : [ [ "2011" ] ] }, "page" : "159-173", "publisher" : "Elsevier B.V.", "title" : "Consumption risk, technology adoption and poverty traps: Evidence from Ethiopia", "type" : "article-journal", "volume" : "96" }, "uris" : [ "http://www.mendeley.com/documents/?uuid=84bf7506-9591-4ad8-93ec-7904fd8cda8a" ] } ], "mendeley" : { "formattedCitation" : "&lt;sup&gt;5,10\u201312&lt;/sup&gt;", "plainTextFormattedCitation" : "5,10\u201312", "previouslyFormattedCitation" : "&lt;sup&gt;5,10\u201312&lt;/sup&gt;" }, "properties" : { "noteIndex" : 0 }, "schema" : "https://github.com/citation-style-language/schema/raw/master/csl-citation.json" }</w:instrText>
      </w:r>
      <w:r w:rsidR="00CB61F6"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5,10–12</w:t>
      </w:r>
      <w:r w:rsidR="00CB61F6" w:rsidRPr="003C61F6">
        <w:rPr>
          <w:rFonts w:asciiTheme="majorBidi" w:hAnsiTheme="majorBidi" w:cstheme="majorBidi"/>
          <w:lang w:val="en-US"/>
        </w:rPr>
        <w:fldChar w:fldCharType="end"/>
      </w:r>
      <w:r w:rsidR="00CB61F6" w:rsidRPr="003C61F6">
        <w:rPr>
          <w:rFonts w:asciiTheme="majorBidi" w:hAnsiTheme="majorBidi" w:cstheme="majorBidi"/>
          <w:lang w:val="en-US"/>
        </w:rPr>
        <w:t>.</w:t>
      </w:r>
      <w:r w:rsidR="00292294" w:rsidRPr="003C61F6">
        <w:rPr>
          <w:rFonts w:asciiTheme="majorBidi" w:hAnsiTheme="majorBidi" w:cstheme="majorBidi"/>
          <w:lang w:val="en-US"/>
        </w:rPr>
        <w:t xml:space="preserve"> P</w:t>
      </w:r>
      <w:r w:rsidR="00FA7B61" w:rsidRPr="003C61F6">
        <w:rPr>
          <w:rFonts w:asciiTheme="majorBidi" w:hAnsiTheme="majorBidi" w:cstheme="majorBidi"/>
          <w:lang w:val="en-US"/>
        </w:rPr>
        <w:t xml:space="preserve">roduction shocks </w:t>
      </w:r>
      <w:r w:rsidR="00A20A8B" w:rsidRPr="003C61F6">
        <w:rPr>
          <w:rFonts w:asciiTheme="majorBidi" w:hAnsiTheme="majorBidi" w:cstheme="majorBidi"/>
          <w:lang w:val="en-US"/>
        </w:rPr>
        <w:t>have a number of</w:t>
      </w:r>
      <w:r w:rsidR="00FA7B61" w:rsidRPr="003C61F6">
        <w:rPr>
          <w:rFonts w:asciiTheme="majorBidi" w:hAnsiTheme="majorBidi" w:cstheme="majorBidi"/>
          <w:lang w:val="en-US"/>
        </w:rPr>
        <w:t xml:space="preserve"> </w:t>
      </w:r>
      <w:r w:rsidR="00C33760" w:rsidRPr="003C61F6">
        <w:rPr>
          <w:rFonts w:asciiTheme="majorBidi" w:hAnsiTheme="majorBidi" w:cstheme="majorBidi"/>
          <w:lang w:val="en-US"/>
        </w:rPr>
        <w:t>possible causes</w:t>
      </w:r>
      <w:r w:rsidR="00B044B2" w:rsidRPr="003C61F6">
        <w:rPr>
          <w:rFonts w:asciiTheme="majorBidi" w:hAnsiTheme="majorBidi" w:cstheme="majorBidi"/>
          <w:lang w:val="en-US"/>
        </w:rPr>
        <w:t xml:space="preserve">, and understanding </w:t>
      </w:r>
      <w:r w:rsidR="00292294" w:rsidRPr="003C61F6">
        <w:rPr>
          <w:rFonts w:asciiTheme="majorBidi" w:hAnsiTheme="majorBidi" w:cstheme="majorBidi"/>
          <w:lang w:val="en-US"/>
        </w:rPr>
        <w:t xml:space="preserve">which </w:t>
      </w:r>
      <w:r w:rsidR="005C230B" w:rsidRPr="003C61F6">
        <w:rPr>
          <w:rFonts w:asciiTheme="majorBidi" w:hAnsiTheme="majorBidi" w:cstheme="majorBidi"/>
          <w:lang w:val="en-US"/>
        </w:rPr>
        <w:t xml:space="preserve">food </w:t>
      </w:r>
      <w:r w:rsidR="00232328">
        <w:rPr>
          <w:rFonts w:asciiTheme="majorBidi" w:hAnsiTheme="majorBidi" w:cstheme="majorBidi"/>
          <w:lang w:val="en-US"/>
        </w:rPr>
        <w:t>sectors are more shock-</w:t>
      </w:r>
      <w:r w:rsidR="00292294" w:rsidRPr="003C61F6">
        <w:rPr>
          <w:rFonts w:asciiTheme="majorBidi" w:hAnsiTheme="majorBidi" w:cstheme="majorBidi"/>
          <w:lang w:val="en-US"/>
        </w:rPr>
        <w:t xml:space="preserve">prone, </w:t>
      </w:r>
      <w:r w:rsidR="00AC0A5B" w:rsidRPr="003C61F6">
        <w:rPr>
          <w:rFonts w:asciiTheme="majorBidi" w:hAnsiTheme="majorBidi" w:cstheme="majorBidi"/>
          <w:lang w:val="en-US"/>
        </w:rPr>
        <w:t xml:space="preserve">which regions experience more shocks, </w:t>
      </w:r>
      <w:r w:rsidR="00292294" w:rsidRPr="003C61F6">
        <w:rPr>
          <w:rFonts w:asciiTheme="majorBidi" w:hAnsiTheme="majorBidi" w:cstheme="majorBidi"/>
          <w:lang w:val="en-US"/>
        </w:rPr>
        <w:t xml:space="preserve">and why </w:t>
      </w:r>
      <w:r w:rsidR="005C230B" w:rsidRPr="003C61F6">
        <w:rPr>
          <w:rFonts w:asciiTheme="majorBidi" w:hAnsiTheme="majorBidi" w:cstheme="majorBidi"/>
          <w:lang w:val="en-US"/>
        </w:rPr>
        <w:t xml:space="preserve">will be fundamental to developing effective food system policy </w:t>
      </w:r>
      <w:r w:rsidR="00905A15" w:rsidRPr="003C61F6">
        <w:rPr>
          <w:rFonts w:asciiTheme="majorBidi" w:hAnsiTheme="majorBidi" w:cstheme="majorBidi"/>
          <w:lang w:val="en-US"/>
        </w:rPr>
        <w:t>into the future</w:t>
      </w:r>
      <w:r w:rsidR="00292294" w:rsidRPr="003C61F6">
        <w:rPr>
          <w:rFonts w:asciiTheme="majorBidi" w:hAnsiTheme="majorBidi" w:cstheme="majorBidi"/>
          <w:lang w:val="en-US"/>
        </w:rPr>
        <w:t>.</w:t>
      </w:r>
      <w:r w:rsidR="0030046E" w:rsidRPr="003C61F6">
        <w:rPr>
          <w:rFonts w:asciiTheme="majorBidi" w:hAnsiTheme="majorBidi" w:cstheme="majorBidi"/>
          <w:lang w:val="en-US"/>
        </w:rPr>
        <w:t xml:space="preserve"> </w:t>
      </w:r>
    </w:p>
    <w:p w14:paraId="3BA7E159" w14:textId="62870581" w:rsidR="00AB3CF9" w:rsidRPr="003C61F6" w:rsidRDefault="00AB3CF9" w:rsidP="00D078CE">
      <w:pPr>
        <w:spacing w:line="360" w:lineRule="auto"/>
        <w:rPr>
          <w:rFonts w:asciiTheme="majorBidi" w:hAnsiTheme="majorBidi" w:cstheme="majorBidi"/>
          <w:lang w:val="en-US"/>
        </w:rPr>
      </w:pPr>
      <w:r w:rsidRPr="003C61F6">
        <w:rPr>
          <w:rFonts w:asciiTheme="majorBidi" w:hAnsiTheme="majorBidi" w:cstheme="majorBidi"/>
          <w:lang w:val="en-US"/>
        </w:rPr>
        <w:t xml:space="preserve">Understanding global patterns in both terrestrial and aquatic shocks and their drivers is critical in building a complete picture of exposure to production crises. </w:t>
      </w:r>
      <w:r w:rsidR="00A05C1C">
        <w:rPr>
          <w:rFonts w:asciiTheme="majorBidi" w:hAnsiTheme="majorBidi" w:cstheme="majorBidi"/>
          <w:lang w:val="en-US"/>
        </w:rPr>
        <w:t>Yet studies on food production shocks to date deal largely with agricultural and seafood commodities in isolation</w:t>
      </w:r>
      <w:r w:rsidR="00A05C1C">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"id" : "ITEM-2", "itemData" : { "DOI" : "10.1088/1748-9326/11/3/035008", "ISBN" : "doi:10.1088/1748-9326/11/3/035008", "ISSN" : "17489326", "abstract" : "Trade can allow countries to overcome local or regional losses (shocks) to their food supply, but\\nreliance on international food trade also exposes countries to risks from external perturbations.\\nCountries that are nutritionally or economically dependent on international trade of a commodity may\\nbe adversely affected by such shocks. While exposure to shocks has been studied in financial\\nmarkets, communication networks, and some infrastructure systems, it has received less attention in\\nfood-trade networks. Here, we develop a forward shock-propagation model to quantify how trade flows\\nare redistributed under a range of shock scenarios and assess the food-security outcomes by\\ncomparing changes in national fish supplies to indices of each country\u2019s nutritional fish\\ndependency. Shock propagation and distribution among regions are modeled on a network of historical\\nbilateral seafood trade data from UN Comtrade using 205 reporting territories grouped into 18\\nregions. In our model exposure to shocks increases with total imports and the number of import\\npartners. We find that Central and West Africa are the most vulnerable to shocks, with their\\nvulnerability increasing when a willingness-to-pay proxy is included. These findings suggest that\\ncountries can reduce their overall vulnerability to shocks by reducing reliance on imports and\\ndiversifying food sources. As international seafood trade grows, identifying these types of\\npotential risks and vulnerabilities is important to build a more resilient food system.", "author" : [ { "dropping-particle" : "", "family" : "Gephart", "given" : "Jessica A", "non-dropping-particle" : "", "parse-names" : false, "suffix" : "" }, { "dropping-particle" : "", "family" : "Rovenskaya", "given" : "Elena", "non-dropping-particle" : "", "parse-names" : false, "suffix" : "" }, { "dropping-particle" : "", "family" : "Dieckmann", "given" : "Ulf", "non-dropping-particle" : "", "parse-names" : false, "suffix" : "" }, { "dropping-particle" : "", "family" : "Pace", "given" : "Michael L", "non-dropping-particle" : "", "parse-names" : false, "suffix" : "" }, { "dropping-particle" : "", "family" : "Br\u00e4nnstr\u00f6m", "given" : "\u00c5ke", "non-dropping-particle" : "", "parse-names" : false, "suffix" : "" } ], "container-title" : "Environmental Research Letters", "id" : "ITEM-2", "issue" : "3", "issued" : { "date-parts" : [ [ "2016" ] ] }, "publisher" : "IOP Publishing", "title" : "Vulnerability to shocks in the global seafood trade network", "type" : "article-journal", "volume" : "11" }, "uris" : [ "http://www.mendeley.com/documents/?uuid=088bce1a-2775-4f98-a7ec-32c159f46fb9" ] }, { "id" : "ITEM-3", "itemData" : { "DOI" : "10.1088/1748-9326/aa5730", "ISSN" : "1748-9326", "abstract" : "Ensuring food security requires food production and distribution systems function throughout disruptions. Understanding the factors that contribute to the global food system's ability to respond and adapt to such disruptions (i.e. resilience) is critical for understanding the long-term sustainability of human populations. Variable impacts of production shocks on food supply between countries indicate a need for national-scale resilience indicators that can provide global comparisons. However, methods for tracking changes in resilience have had limited application to food systems. We developed an indicator-based analysis of food systems resilience for the years 1992-2011. Our approach is based on three dimensions of resilience: socio-economic access to food in terms of income of the poorest quintile relative to food prices, biophysical capacity to intensify or extensify food production, and the magnitude and diversity of current domestic food production. The socio-economic indicator has large variability, but with low values concentrated in Africa and Asia. The biophysical capacity indicator is highest in Africa and Eastern Europe, in part because of high potential for extensification of cropland and for yield gap closure in cultivated areas. However, the biophysical capacity indicator has declined globally in recent years. The production diversity indicator has increased slightly, with a relatively even geographic distribution. Few countries had exclusively high or low values for all indicators. Collectively, these results are the basis for global comparisons of resilience between nations, and provide necessary context for developing generalizations about the resilience in the global food system.", "author" : [ { "dropping-particle" : "", "family" : "Seekell", "given" : "David", "non-dropping-particle" : "", "parse-names" : false, "suffix" : "" }, { "dropping-particle" : "", "family" : "Carr", "given" : "Joel", "non-dropping-particle" : "", "parse-names" : false, "suffix" : "" }, { "dropping-particle" : "", "family" : "Dell\u2019Angelo", "given" : "Jampel", "non-dropping-particle" : "", "parse-names" : false, "suffix" : "" }, { "dropping-particle" : "", "family" : "D'Odorico", "given" : "Paolo", "non-dropping-particle" : "", "parse-names" : false, "suffix" : "" }, { "dropping-particle" : "", "family" : "Fader", "given" : "Marianela", "non-dropping-particle" : "", "parse-names" : false, "suffix" : "" }, { "dropping-particle" : "", "family" : "Gephart", "given" : "Jessica", "non-dropping-particle" : "", "parse-names" : false, "suffix" : "" }, { "dropping-particle" : "", "family" : "Kummu", "given" : "Matti", "non-dropping-particle" : "", "parse-names" : false, "suffix" : "" }, { "dropping-particle" : "", "family" : "Magliocca", "given" : "Nicholas", "non-dropping-particle" : "", "parse-names" : false, "suffix" : "" }, { "dropping-particle" : "", "family" : "Porkka", "given" : "Miina", "non-dropping-particle" : "", "parse-names" : false, "suffix" : "" }, { "dropping-particle" : "", "family" : "Puma", "given" : "Michael",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"Suweis", "given" : "Samir", "non-dropping-particle" : "", "parse-names" : false, "suffix" : "" }, { "dropping-particle" : "", "family" : "Tavoni", "given" : "Alessandro", "non-dropping-particle" : "", "parse-names" : false, "suffix" : "" } ], "container-title" : "Environmental Research Letters", "id" : "ITEM-3", "issued" : { "date-parts" : [ [ "2017" ] ] }, "page" : "025010", "title" : "Resilience in the global food system", "type" : "article-journal", "volume" : "12" }, "uris" : [ "http://www.mendeley.com/documents/?uuid=b50665f4-ca90-40ea-be8e-b0f55017ef2f" ] }, { "id" : "ITEM-4", "itemData" : { "DOI" : "10.1088/1748-9326/10/12/125015", "ISSN" : "1748-9326", "abstract" : "Earlier research that reports a correlational pattern between climate anomalies and violent conflict routinely refers to drought-induced agricultural shocks and adverse economic spillover effects as a key causal mechanism linking the two phenomena. Comparing half a century of statistics on climate variability, food production, and political violence across Sub-Saharan Africa, this study offers the most precise and theoretically consistent empirical assessment to date of the purported indirect relationship. The analysis reveals a robust link between weather patterns and food production where more rainfall generally is associated with higher yields. However, the second step in the causal model is not supported; agricultural output and violent conflict are only weakly and inconsistently connected, even in the specific contexts where production shocks are believed to have particularly devastating social consequences. Although this null result could, in theory, be fully compatible with recent reports of food price-related riots, it suggests that the wider socioeconomic and political context is much more important than drought and crop failures in explaining violent conflict in contemporary Africa.", "author" : [ { "dropping-particle" : "", "family" : "Buhaug", "given" : "Halvard", "non-dropping-particle" : "", "parse-names" : false, "suffix" : "" }, { "dropping-particle" : "", "family" : "Benjaminsen", "given" : "Tor A", "non-dropping-particle" : "", "parse-names" : false, "suffix" : "" }, { "dropping-particle" : "", "family" : "Sjaastad", "given" : "Espen", "non-dropping-particle" : "", "parse-names" : false, "suffix" : "" }, { "dropping-particle" : "", "family" : "Theisen", "given" : "Ole Magnus", "non-dropping-particle" : "", "parse-names" : false, "suffix" : "" } ], "container-title" : "Environmental Research Letters", "id" : "ITEM-4", "issue" : "125015", "issued" : { "date-parts" : [ [ "2015" ] ] }, "page" : "12", "publisher" : "IOP Publishing", "title" : "Climate variability , food production shocks , and violent conflict in Sub-Saharan Africa", "type" : "article-journal", "volume" : "10" }, "uris" : [ "http://www.mendeley.com/documents/?uuid=92080453-609c-4f5b-b1d6-2ca018904e90" ] } ], "mendeley" : { "formattedCitation" : "&lt;sup&gt;1,2,10,13&lt;/sup&gt;", "plainTextFormattedCitation" : "1,2,10,13", "previouslyFormattedCitation" : "&lt;sup&gt;1,2,10,13&lt;/sup&gt;" }, "properties" : { "noteIndex" : 0 }, "schema" : "https://github.com/citation-style-language/schema/raw/master/csl-citation.json" }</w:instrText>
      </w:r>
      <w:r w:rsidR="00A05C1C">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1,2,10,13</w:t>
      </w:r>
      <w:r w:rsidR="00A05C1C">
        <w:rPr>
          <w:rFonts w:asciiTheme="majorBidi" w:hAnsiTheme="majorBidi" w:cstheme="majorBidi"/>
          <w:lang w:val="en-US"/>
        </w:rPr>
        <w:fldChar w:fldCharType="end"/>
      </w:r>
      <w:r w:rsidR="00A05C1C">
        <w:rPr>
          <w:rFonts w:asciiTheme="majorBidi" w:hAnsiTheme="majorBidi" w:cstheme="majorBidi"/>
          <w:lang w:val="en-US"/>
        </w:rPr>
        <w:t xml:space="preserve">. </w:t>
      </w:r>
      <w:r w:rsidRPr="003C61F6">
        <w:rPr>
          <w:rFonts w:asciiTheme="majorBidi" w:hAnsiTheme="majorBidi" w:cstheme="majorBidi"/>
          <w:lang w:val="en-US"/>
        </w:rPr>
        <w:t xml:space="preserve">Given differences in national dependence on agriculture and fisheries </w:t>
      </w:r>
      <w:r w:rsidRPr="003C61F6">
        <w:rPr>
          <w:rFonts w:asciiTheme="majorBidi" w:hAnsiTheme="majorBidi" w:cstheme="majorBidi"/>
          <w:lang w:val="en-US"/>
        </w:rPr>
        <w:lastRenderedPageBreak/>
        <w:t>worldwide</w:t>
      </w:r>
      <w:r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"10.1186/s40066-016-0078-0", "ISSN" : "2048-7010", "author" : [ { "dropping-particle" : "", "family" : "Fisher", "given" : "Brendan", "non-dropping-particle" : "", "parse-names" : false, "suffix" : "" }, { "dropping-particle" : "", "family" : "Naidoo", "given" : "Robin", "non-dropping-particle" : "", "parse-names" : false, "suffix" : "" }, { "dropping-particle" : "", "family" : "Guernier", "given" : "John", "non-dropping-particle" : "", "parse-names" : false, "suffix" : "" }, { "dropping-particle" : "", "family" : "Johnson", "given" : "Kiersten", "non-dropping-particle" : "", "parse-names" : false, "suffix" : "" }, { "dropping-particle" : "", "family" : "Mullins", "given" : "Daniel", "non-dropping-particle" : "", "parse-names" : false, "suffix" : "" }, { "dropping-particle" : "", "family" : "Robinson", "given" : "Dorcas", "non-dropping-particle" : "", "parse-names" : false, "suffix" : "" }, { "dropping-particle" : "", "family" : "Allison", "given" : "Edward H", "non-dropping-particle" : "", "parse-names" : false, "suffix" : "" } ], "container-title" : "Agriculture &amp; Food Security", "id" : "ITEM-1", "issued" : { "date-parts" : [ [ "2017" ] ] }, "page" : "10-16", "publisher" : "BioMed Central", "title" : "Integrating fisheries and agricultural programs for food security", "type" : "article-journal" }, "uris" : [ "http://www.mendeley.com/documents/?uuid=88fc7136-277e-4ee9-a371-d8efeeb3c1ef" ] }, { "id" : "ITEM-2", "itemData" : { "DOI" : "10.1038/s41559-017-0258-8", "ISSN" : "2397-334X", "abstract" : "Fisheries and aquaculture make a crucial contribution to global food security, nutrition and livelihoods. However, the UN Sustainable Development Goals separate marine and terrestrial food production sectors and ecosystems. To sustainably meet increasing global demands for fish, the interlinkages among goals within and across fisheries, aquaculture and agriculture sectors must be recognized and addressed along with their changing nature. Here, we assess and highlight development challenges for fisheries-dependent countries based on analyses of interactions and trade-offs between goals focusing on food, biodiversity and climate change. We demonstrate that some countries are likely to face double jeopardies in both fisheries and agriculture sectors under climate change. The strategies to mitigate these risks will be context-dependent, and will need to directly address the trade-offs among Sustainable Development Goals, such as halting biodiversity loss and reducing poverty. Countries with low adaptive capacity but increasing demand for food require greater support and capacity building to transition towards reconciling trade-offs. Necessary actions are context-dependent and include effective governance, improved management and conservation, maximizing societal and environmental benefits from trade, increased equitability of distribution and innovation in food production, including continued development of low input and low impact aquaculture. Assessing development challenges for fisheries-dependent countries based on analyses of interactions and trade-offs between goals focusing on food, biodiversity and climate change.", "author" : [ { "dropping-particle" : "", "family" : "Blanchard", "given" : "Julia L", "non-dropping-particle" : "", "parse-names" : false, "suffix" : "" }, { "dropping-particle" : "", "family" : "Watson", "given" : "Reg A", "non-dropping-particle" : "", "parse-names" : false, "suffix" : "" }, { "dropping-particle" : "", "family" : "Fulton", "given" : "Elizabeth A", "non-dropping-particle" : "", "parse-names" : false, "suffix" : "" }, { "dropping-particle" : "", "family" : "Cottrell", "given" : "Richard S", "non-dropping-particle" : "", "parse-names" : false, "suffix" : "" }, { "dropping-particle" : "", "family" : "Nash", "given" : "Kirsty L", "non-dropping-particle" : "", "parse-names" : false, "suffix" : "" }, { "dropping-particle" : "", "family" : "Bryndum-Buchholz", "given" : "Andrea", "non-dropping-particle" : "", "parse-names" : false, "suffix" : "" }, { "dropping-particle" : "", "family" : "B\u00fcchner", "given" : "Matthias", "non-dropping-particle" : "", "parse-names" : false, "suffix" : "" }, { "dropping-particle" : "", "family" : "Carozza", "given" : "David A", "non-dropping-particle" : "", "parse-names" : false, "suffix" : "" }, { "dropping-particle" : "", "family" : "Cheung", "given" : "William W L", "non-dropping-particle" : "", "parse-names" : false, "suffix" : "" }, { "dropping-particle" : "", "family" : "Elliott", "given" : "Joshua", "non-dropping-particle" : "", "parse-names" : false, "suffix" : "" }, { "dropping-particle" : "", "family" : "Davidson", "given" : "Lindsay N K", "non-dropping-particle" : "", "parse-names" : false, "suffix" : "" }, { "dropping-particle" : "", "family" : "Dulvy", "given" : "Nicholas K", "non-dropping-particle" : "", "parse-names" : false, "suffix" : "" }, { "dropping-particle" : "", "family" : "Dunne", "given" : "John P", "non-dropping-particle" : "", "parse-names" : false, "suffix" : "" }, { "dropping-particle" : "", "family" : "Eddy", "given" : "Tyler D", "non-dropping-particle" : "", "parse-names" : false, "suffix" : "" }, { "dropping-particle" : "", "family" : "Galbraith", "given" : "Eric", "non-dropping-particle" : "", "parse-names" : false, "suffix" : "" }, { "dropping-particle" : "", "family" : "Lotze", "given" : "Heike K", "non-dropping-particle" : "", "parse-names" : false, "suffix" : "" }, { "dropping-particle" : "", "family" : "Maury", "given" : "Olivier", "non-dropping-particle" : "", "parse-names" : false, "suffix" : "" }, { "dropping-particle" : "", "family" : "M\u00fcller", "given" : "Christoph", "non-dropping-particle" : "", "parse-names" : false, "suffix" : "" }, { "dropping-particle" : "", "family" : "Tittensor", "given" : "Derek P.", "non-dropping-particle" : "", "parse-names" : false, "suffix" : "" }, { "dropping-particle" : "", "family" : "Jennings", "given" : "Simon", "non-dropping-particle" : "", "parse-names" : false, "suffix" : "" } ], "container-title" : "Nature Ecology &amp; Evolution", "id" : "ITEM-2", "issue" : "9", "issued" : { "date-parts" : [ [ "2017" ] ] }, "page" : "1240", "title" : "Linked sustainability challenges and trade-offs among fisheries, aquaculture and agriculture", "type" : "article-journal", "volume" : "1" }, "uris" : [ "http://www.mendeley.com/documents/?uuid=b4159020-455e-439a-8c3f-d0b5535ccdaa" ] } ], "mendeley" : { "formattedCitation" : "&lt;sup&gt;14,15&lt;/sup&gt;", "plainTextFormattedCitation" : "14,15", "previouslyFormattedCitation" : "&lt;sup&gt;14,15&lt;/sup&gt;" }, "properties" : { "noteIndex" : 0 }, "schema" : "https://github.com/citation-style-language/schema/raw/master/csl-citation.json" }</w:instrText>
      </w:r>
      <w:r w:rsidRPr="003C61F6">
        <w:rPr>
          <w:rFonts w:asciiTheme="majorBidi" w:hAnsiTheme="majorBidi" w:cstheme="majorBidi"/>
          <w:vertAlign w:val="superscript"/>
          <w:lang w:val="en-US"/>
        </w:rPr>
        <w:fldChar w:fldCharType="separate"/>
      </w:r>
      <w:r w:rsidR="00D078CE" w:rsidRPr="00D078CE">
        <w:rPr>
          <w:rFonts w:asciiTheme="majorBidi" w:hAnsiTheme="majorBidi" w:cstheme="majorBidi"/>
          <w:noProof/>
          <w:vertAlign w:val="superscript"/>
          <w:lang w:val="en-US"/>
        </w:rPr>
        <w:t>14,15</w:t>
      </w:r>
      <w:r w:rsidRPr="003C61F6">
        <w:rPr>
          <w:rFonts w:asciiTheme="majorBidi" w:hAnsiTheme="majorBidi" w:cstheme="majorBidi"/>
          <w:lang w:val="en-US"/>
        </w:rPr>
        <w:fldChar w:fldCharType="end"/>
      </w:r>
      <w:r w:rsidRPr="003C61F6">
        <w:rPr>
          <w:rFonts w:asciiTheme="majorBidi" w:hAnsiTheme="majorBidi" w:cstheme="majorBidi"/>
          <w:lang w:val="en-US"/>
        </w:rPr>
        <w:t>, and the suite of interactions between them</w:t>
      </w:r>
      <w:r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"10.1111/gcb.13873", "ISBN" : "4955139574", "ISSN" : "13541013",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"Cottrell", "given" : "Richard S.", "non-dropping-particle" : "", "parse-names" : false, "suffix" : "" }, { "dropping-particle" : "", "family" : "Fleming", "given" : "Aysha", "non-dropping-particle" : "", "parse-names" : false, "suffix" : "" }, { "dropping-particle" : "", "family" : "Fulton", "given" : "Elizabeth A.", "non-dropping-particle" : "", "parse-names" : false, "suffix" : "" }, { "dropping-particle" : "", "family" : "Nash", "given" : "Kirsty L.", "non-dropping-particle" : "", "parse-names" : false, "suffix" : "" }, { "dropping-particle" : "", "family" : "Watson", "given" : "Reg A.", "non-dropping-particle" : "", "parse-names" : false, "suffix" : "" }, { "dropping-particle" : "", "family" : "Blanchard", "given" : "Julia L.", "non-dropping-particle" : "", "parse-names" : false, "suffix" : "" } ], "container-title" : "Global Change Biology", "id" : "ITEM-1", "issue" : "August", "issued" : { "date-parts" : [ [ "2017" ] ] }, "page" : "1-17", "title" : "Considering land-sea interactions and trade-offs for food and biodiversity", "type" : "article-journal" }, "uris" : [ "http://www.mendeley.com/documents/?uuid=1a086fb9-2bf6-42ed-9517-ae93447214c3" ] } ], "mendeley" : { "formattedCitation" : "&lt;sup&gt;16&lt;/sup&gt;", "plainTextFormattedCitation" : "16", "previouslyFormattedCitation" : "&lt;sup&gt;16&lt;/sup&gt;"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16</w:t>
      </w:r>
      <w:r w:rsidRPr="003C61F6">
        <w:rPr>
          <w:rFonts w:asciiTheme="majorBidi" w:hAnsiTheme="majorBidi" w:cstheme="majorBidi"/>
          <w:lang w:val="en-US"/>
        </w:rPr>
        <w:fldChar w:fldCharType="end"/>
      </w:r>
      <w:r w:rsidRPr="003C61F6">
        <w:rPr>
          <w:rFonts w:asciiTheme="majorBidi" w:hAnsiTheme="majorBidi" w:cstheme="majorBidi"/>
          <w:lang w:val="en-US"/>
        </w:rPr>
        <w:t>, integrating land and sea can illuminate both multisector threats and opportunities for improving food system resilience under global change.</w:t>
      </w:r>
      <w:r w:rsidR="00A4290C">
        <w:rPr>
          <w:rFonts w:asciiTheme="majorBidi" w:hAnsiTheme="majorBidi" w:cstheme="majorBidi"/>
          <w:lang w:val="en-US"/>
        </w:rPr>
        <w:t xml:space="preserve"> </w:t>
      </w:r>
    </w:p>
    <w:p w14:paraId="1D41B60D" w14:textId="03E13838" w:rsidR="00C172CC" w:rsidRPr="003C61F6" w:rsidRDefault="00B8719B" w:rsidP="00D078CE">
      <w:pPr>
        <w:spacing w:line="360" w:lineRule="auto"/>
        <w:rPr>
          <w:rFonts w:asciiTheme="majorBidi" w:hAnsiTheme="majorBidi" w:cstheme="majorBidi"/>
          <w:lang w:val="en-US"/>
        </w:rPr>
      </w:pPr>
      <w:r w:rsidRPr="003C61F6">
        <w:rPr>
          <w:rFonts w:asciiTheme="majorBidi" w:hAnsiTheme="majorBidi" w:cstheme="majorBidi"/>
          <w:lang w:val="en-US"/>
        </w:rPr>
        <w:t>Here we</w:t>
      </w:r>
      <w:r w:rsidR="00BB164B" w:rsidRPr="003C61F6">
        <w:rPr>
          <w:rFonts w:asciiTheme="majorBidi" w:hAnsiTheme="majorBidi" w:cstheme="majorBidi"/>
          <w:lang w:val="en-US"/>
        </w:rPr>
        <w:t xml:space="preserve"> </w:t>
      </w:r>
      <w:r w:rsidRPr="003C61F6">
        <w:rPr>
          <w:rFonts w:asciiTheme="majorBidi" w:hAnsiTheme="majorBidi" w:cstheme="majorBidi"/>
          <w:lang w:val="en-US"/>
        </w:rPr>
        <w:t>present</w:t>
      </w:r>
      <w:r w:rsidR="00292294" w:rsidRPr="003C61F6">
        <w:rPr>
          <w:rFonts w:asciiTheme="majorBidi" w:hAnsiTheme="majorBidi" w:cstheme="majorBidi"/>
          <w:lang w:val="en-US"/>
        </w:rPr>
        <w:t xml:space="preserve"> global trends in shock exposure and drivers for national crop, livestock, capture fisheries (herein fisheries) and aquaculture sectors </w:t>
      </w:r>
      <w:r w:rsidR="00B3193A" w:rsidRPr="003C61F6">
        <w:rPr>
          <w:rFonts w:asciiTheme="majorBidi" w:hAnsiTheme="majorBidi" w:cstheme="majorBidi"/>
          <w:lang w:val="en-US"/>
        </w:rPr>
        <w:t>from 1961 – 2013</w:t>
      </w:r>
      <w:r w:rsidR="00F72F89" w:rsidRPr="003C61F6">
        <w:rPr>
          <w:rFonts w:asciiTheme="majorBidi" w:hAnsiTheme="majorBidi" w:cstheme="majorBidi"/>
          <w:lang w:val="en-US"/>
        </w:rPr>
        <w:t xml:space="preserve">. </w:t>
      </w:r>
      <w:r w:rsidR="0030046E" w:rsidRPr="003C61F6">
        <w:rPr>
          <w:rFonts w:asciiTheme="majorBidi" w:hAnsiTheme="majorBidi" w:cstheme="majorBidi"/>
          <w:lang w:val="en-US"/>
        </w:rPr>
        <w:t xml:space="preserve">We use three metrics to </w:t>
      </w:r>
      <w:r w:rsidR="003F3B13" w:rsidRPr="003C61F6">
        <w:rPr>
          <w:rFonts w:asciiTheme="majorBidi" w:hAnsiTheme="majorBidi" w:cstheme="majorBidi"/>
          <w:lang w:val="en-US"/>
        </w:rPr>
        <w:t>describe</w:t>
      </w:r>
      <w:r w:rsidR="00565D98" w:rsidRPr="003C61F6">
        <w:rPr>
          <w:rFonts w:asciiTheme="majorBidi" w:hAnsiTheme="majorBidi" w:cstheme="majorBidi"/>
          <w:lang w:val="en-US"/>
        </w:rPr>
        <w:t xml:space="preserve"> exposure</w:t>
      </w:r>
      <w:r w:rsidR="0030046E" w:rsidRPr="003C61F6">
        <w:rPr>
          <w:rFonts w:asciiTheme="majorBidi" w:hAnsiTheme="majorBidi" w:cstheme="majorBidi"/>
          <w:lang w:val="en-US"/>
        </w:rPr>
        <w:t xml:space="preserve">; </w:t>
      </w:r>
      <w:r w:rsidR="00EC03BE" w:rsidRPr="003C61F6">
        <w:rPr>
          <w:rFonts w:asciiTheme="majorBidi" w:hAnsiTheme="majorBidi" w:cstheme="majorBidi"/>
          <w:lang w:val="en-US"/>
        </w:rPr>
        <w:t xml:space="preserve">shock frequency, </w:t>
      </w:r>
      <w:r w:rsidR="0030046E" w:rsidRPr="003C61F6">
        <w:rPr>
          <w:rFonts w:asciiTheme="majorBidi" w:hAnsiTheme="majorBidi" w:cstheme="majorBidi"/>
          <w:lang w:val="en-US"/>
        </w:rPr>
        <w:t xml:space="preserve">shock size, </w:t>
      </w:r>
      <w:r w:rsidR="00EC03BE" w:rsidRPr="003C61F6">
        <w:rPr>
          <w:rFonts w:asciiTheme="majorBidi" w:hAnsiTheme="majorBidi" w:cstheme="majorBidi"/>
          <w:lang w:val="en-US"/>
        </w:rPr>
        <w:t xml:space="preserve">and </w:t>
      </w:r>
      <w:r w:rsidR="0044420D" w:rsidRPr="003C61F6">
        <w:rPr>
          <w:rFonts w:asciiTheme="majorBidi" w:hAnsiTheme="majorBidi" w:cstheme="majorBidi"/>
          <w:lang w:val="en-US"/>
        </w:rPr>
        <w:t>recovery time (duration of perturbation)</w:t>
      </w:r>
      <w:r w:rsidR="00BB4FA8"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"10.1016/j.gloenvcha.2011.09.018", "ISBN" : "0959-3780", "ISSN" : "09593780", "abstract" : "Coral reefs support the livelihood of millions of people especially those engaged in marine fisheries activities. Coral reefs are highly vulnerable to climate change induced stresses that have led to substantial coral mortality over large spatial scales. Such climate change impacts have the potential to lead to declines in marine fish production and compromise the livelihoods of fisheries dependent communities. Yet few studies have examined social vulnerability in the context of changes specific to coral reef ecosystems. In this paper, we examine three dimensions of vulnerability (exposure, sensitivity, and adaptive capacity) of 29 coastal communities across five western Indian Ocean countries to the impacts of coral bleaching on fishery returns. A key contribution is the development of a novel, network-based approach to examining sensitivity to changes in the fishery that incorporates linkages between fishery and non-fishery occupations. We find that key sources of vulnerability differ considerably within and between the five countries. Our approach allows the visualization of how these dimensions of vulnerability differ from site to site, providing important insights into the types of nuanced policy interventions that may help to reduce vulnerability at a specific location. To complement this, we develop framework of policy actions thought to reduce different aspects of vulnerability at varying spatial and temporal scales. Although our results are specific to reef fisheries impacts from coral bleaching, this approach provides a framework for other types of threats and different social-ecological systems more broadly. ?? 2011 Elsevier Ltd.", "author" : [ { "dropping-particle" : "", "family" : "Cinner", "given" : "J E", "non-dropping-particle" : "", "parse-names" : false, "suffix" : "" }, { "dropping-particle" : "", "family" : "McClanahan", "given" : "T. R.", "non-dropping-particle" : "", "parse-names" : false, "suffix" : "" }, { "dropping-particle" : "", "family" : "Graham", "given" : "N A J", "non-dropping-particle" : "", "parse-names" : false, "suffix" : "" }, { "dropping-particle" : "", "family" : "Daw", "given" : "T M", "non-dropping-particle" : "", "parse-names" : false, "suffix" : "" }, { "dropping-particle" : "", "family" : "Maina", "given" : "J", "non-dropping-particle" : "", "parse-names" : false, "suffix" : "" }, { "dropping-particle" : "", "family" : "Stead", "given" : "S M", "non-dropping-particle" : "", "parse-names" : false, "suffix" : "" }, { "dropping-particle" : "", "family" : "Wamukota", "given" : "A", "non-dropping-particle" : "", "parse-names" : false, "suffix" : "" }, { "dropping-particle" : "", "family" : "Brown", "given" : "K.", "non-dropping-particle" : "", "parse-names" : false, "suffix" : "" }, { "dropping-particle" : "", "family" : "Bodin", "given" : "O.", "non-dropping-particle" : "", "parse-names" : false, "suffix" : "" } ], "container-title" : "Global Environmental Change", "id" : "ITEM-1", "issue" : "1", "issued" : { "date-parts" : [ [ "2012" ] ] }, "page" : "12-20", "publisher" : "Elsevier Ltd", "title" : "Vulnerability of coastal communities to key impacts of climate change on coral reef fisheries", "type" : "article-journal", "volume" : "22" }, "uris" : [ "http://www.mendeley.com/documents/?uuid=86ee3b9e-c473-488b-b14f-3292d316337a" ] } ], "mendeley" : { "formattedCitation" : "&lt;sup&gt;4&lt;/sup&gt;", "plainTextFormattedCitation" : "4", "previouslyFormattedCitation" : "&lt;sup&gt;4&lt;/sup&gt;" }, "properties" : { "noteIndex" : 0 }, "schema" : "https://github.com/citation-style-language/schema/raw/master/csl-citation.json" }</w:instrText>
      </w:r>
      <w:r w:rsidR="00BB4FA8"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4</w:t>
      </w:r>
      <w:r w:rsidR="00BB4FA8" w:rsidRPr="003C61F6">
        <w:rPr>
          <w:rFonts w:asciiTheme="majorBidi" w:hAnsiTheme="majorBidi" w:cstheme="majorBidi"/>
          <w:lang w:val="en-US"/>
        </w:rPr>
        <w:fldChar w:fldCharType="end"/>
      </w:r>
      <w:r w:rsidR="0030046E" w:rsidRPr="003C61F6">
        <w:rPr>
          <w:rFonts w:asciiTheme="majorBidi" w:hAnsiTheme="majorBidi" w:cstheme="majorBidi"/>
          <w:lang w:val="en-US"/>
        </w:rPr>
        <w:t>.</w:t>
      </w:r>
      <w:r w:rsidR="00565D98" w:rsidRPr="003C61F6">
        <w:rPr>
          <w:rFonts w:asciiTheme="majorBidi" w:hAnsiTheme="majorBidi" w:cstheme="majorBidi"/>
          <w:lang w:val="en-US"/>
        </w:rPr>
        <w:t xml:space="preserve"> </w:t>
      </w:r>
      <w:r w:rsidR="006935AA" w:rsidRPr="003C61F6">
        <w:rPr>
          <w:rFonts w:asciiTheme="majorBidi" w:hAnsiTheme="majorBidi" w:cstheme="majorBidi"/>
          <w:lang w:val="en-US"/>
        </w:rPr>
        <w:t>We define</w:t>
      </w:r>
      <w:r w:rsidR="002967EF" w:rsidRPr="003C61F6">
        <w:rPr>
          <w:rFonts w:asciiTheme="majorBidi" w:hAnsiTheme="majorBidi" w:cstheme="majorBidi"/>
          <w:lang w:val="en-US"/>
        </w:rPr>
        <w:t xml:space="preserve"> shock frequency as the number of shocks detected divided by the number of </w:t>
      </w:r>
      <w:r w:rsidR="00E302CE" w:rsidRPr="003C61F6">
        <w:rPr>
          <w:rFonts w:asciiTheme="majorBidi" w:hAnsiTheme="majorBidi" w:cstheme="majorBidi"/>
          <w:lang w:val="en-US"/>
        </w:rPr>
        <w:t xml:space="preserve">national </w:t>
      </w:r>
      <w:r w:rsidR="002967EF" w:rsidRPr="003C61F6">
        <w:rPr>
          <w:rFonts w:asciiTheme="majorBidi" w:hAnsiTheme="majorBidi" w:cstheme="majorBidi"/>
          <w:lang w:val="en-US"/>
        </w:rPr>
        <w:t>production time series used for detection over either space or time.</w:t>
      </w:r>
      <w:r w:rsidR="006935AA" w:rsidRPr="003C61F6">
        <w:rPr>
          <w:rFonts w:asciiTheme="majorBidi" w:hAnsiTheme="majorBidi" w:cstheme="majorBidi"/>
          <w:lang w:val="en-US"/>
        </w:rPr>
        <w:t xml:space="preserve"> </w:t>
      </w:r>
      <w:r w:rsidR="002967EF" w:rsidRPr="003C61F6">
        <w:rPr>
          <w:rFonts w:asciiTheme="majorBidi" w:hAnsiTheme="majorBidi" w:cstheme="majorBidi"/>
          <w:lang w:val="en-US"/>
        </w:rPr>
        <w:t xml:space="preserve">We calculate </w:t>
      </w:r>
      <w:r w:rsidR="006935AA" w:rsidRPr="003C61F6">
        <w:rPr>
          <w:rFonts w:asciiTheme="majorBidi" w:hAnsiTheme="majorBidi" w:cstheme="majorBidi"/>
          <w:lang w:val="en-US"/>
        </w:rPr>
        <w:t>shock size as the production loss relative to the previous 7-year production average</w:t>
      </w:r>
      <w:r w:rsidR="008B62B4" w:rsidRPr="003C61F6">
        <w:rPr>
          <w:rFonts w:asciiTheme="majorBidi" w:hAnsiTheme="majorBidi" w:cstheme="majorBidi"/>
          <w:lang w:val="en-US"/>
        </w:rPr>
        <w:t xml:space="preserve"> (based on sensitivity analysis, see Methods)</w:t>
      </w:r>
      <w:r w:rsidR="00EF275C" w:rsidRPr="003C61F6">
        <w:rPr>
          <w:rFonts w:asciiTheme="majorBidi" w:hAnsiTheme="majorBidi" w:cstheme="majorBidi"/>
          <w:lang w:val="en-US"/>
        </w:rPr>
        <w:t xml:space="preserve">. </w:t>
      </w:r>
      <w:r w:rsidR="0044420D" w:rsidRPr="003C61F6">
        <w:rPr>
          <w:rFonts w:asciiTheme="majorBidi" w:hAnsiTheme="majorBidi" w:cstheme="majorBidi"/>
          <w:lang w:val="en-US"/>
        </w:rPr>
        <w:t xml:space="preserve">Recovery time </w:t>
      </w:r>
      <w:r w:rsidR="002967EF" w:rsidRPr="003C61F6">
        <w:rPr>
          <w:rFonts w:asciiTheme="majorBidi" w:hAnsiTheme="majorBidi" w:cstheme="majorBidi"/>
          <w:lang w:val="en-US"/>
        </w:rPr>
        <w:t>describes</w:t>
      </w:r>
      <w:r w:rsidR="006935AA" w:rsidRPr="003C61F6">
        <w:rPr>
          <w:rFonts w:asciiTheme="majorBidi" w:hAnsiTheme="majorBidi" w:cstheme="majorBidi"/>
          <w:lang w:val="en-US"/>
        </w:rPr>
        <w:t xml:space="preserve"> the number of years taken to recover from the shock point to </w:t>
      </w:r>
      <w:r w:rsidR="00B04088" w:rsidRPr="003C61F6">
        <w:rPr>
          <w:rFonts w:asciiTheme="majorBidi" w:hAnsiTheme="majorBidi" w:cstheme="majorBidi"/>
          <w:lang w:val="en-US"/>
        </w:rPr>
        <w:t xml:space="preserve">at least </w:t>
      </w:r>
      <w:r w:rsidR="006935AA" w:rsidRPr="003C61F6">
        <w:rPr>
          <w:rFonts w:asciiTheme="majorBidi" w:hAnsiTheme="majorBidi" w:cstheme="majorBidi"/>
          <w:lang w:val="en-US"/>
        </w:rPr>
        <w:t xml:space="preserve">95% of the previous production average. </w:t>
      </w:r>
      <w:r w:rsidR="00C172CC" w:rsidRPr="003C61F6">
        <w:rPr>
          <w:rFonts w:asciiTheme="majorBidi" w:hAnsiTheme="majorBidi" w:cstheme="majorBidi"/>
          <w:lang w:val="en-US"/>
        </w:rPr>
        <w:t>We employ a statistical approach to shock detection applicable across terrestrial and aquatic systems by fitting local regression models to production time series and identifying outliers in the regression between residuals and lag-1 residuals from model fit (</w:t>
      </w:r>
      <w:r w:rsidR="00D27347">
        <w:rPr>
          <w:rFonts w:asciiTheme="majorBidi" w:hAnsiTheme="majorBidi" w:cstheme="majorBidi"/>
          <w:lang w:val="en-US"/>
        </w:rPr>
        <w:t>Figure S1</w:t>
      </w:r>
      <w:r w:rsidR="00C172CC" w:rsidRPr="003C61F6">
        <w:rPr>
          <w:rFonts w:asciiTheme="majorBidi" w:hAnsiTheme="majorBidi" w:cstheme="majorBidi"/>
          <w:lang w:val="en-US"/>
        </w:rPr>
        <w:t>). We combine this quantitative detection method with a literature search for</w:t>
      </w:r>
      <w:r w:rsidR="00D078CE">
        <w:rPr>
          <w:rFonts w:asciiTheme="majorBidi" w:hAnsiTheme="majorBidi" w:cstheme="majorBidi"/>
          <w:lang w:val="en-US"/>
        </w:rPr>
        <w:t xml:space="preserve"> likely</w:t>
      </w:r>
      <w:r w:rsidR="00C172CC" w:rsidRPr="003C61F6">
        <w:rPr>
          <w:rFonts w:asciiTheme="majorBidi" w:hAnsiTheme="majorBidi" w:cstheme="majorBidi"/>
          <w:lang w:val="en-US"/>
        </w:rPr>
        <w:t xml:space="preserve"> causes</w:t>
      </w:r>
      <w:r w:rsidR="00D078CE">
        <w:rPr>
          <w:rFonts w:asciiTheme="majorBidi" w:hAnsiTheme="majorBidi" w:cstheme="majorBidi"/>
          <w:lang w:val="en-US"/>
        </w:rPr>
        <w:t>, or drivers,</w:t>
      </w:r>
      <w:r w:rsidR="00C172CC" w:rsidRPr="003C61F6">
        <w:rPr>
          <w:rFonts w:asciiTheme="majorBidi" w:hAnsiTheme="majorBidi" w:cstheme="majorBidi"/>
          <w:lang w:val="en-US"/>
        </w:rPr>
        <w:t xml:space="preserve"> of each production shock to balance limitations in data availability and reporting biases over different regions</w:t>
      </w:r>
      <w:r w:rsidR="00C172CC"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00C172CC" w:rsidRPr="003C61F6">
        <w:rPr>
          <w:rFonts w:asciiTheme="majorBidi" w:hAnsiTheme="majorBidi" w:cstheme="majorBidi"/>
          <w:lang w:val="en-US"/>
        </w:rPr>
        <w:fldChar w:fldCharType="separate"/>
      </w:r>
      <w:r w:rsidR="00C172CC" w:rsidRPr="003C61F6">
        <w:rPr>
          <w:rFonts w:asciiTheme="majorBidi" w:hAnsiTheme="majorBidi" w:cstheme="majorBidi"/>
          <w:noProof/>
          <w:vertAlign w:val="superscript"/>
          <w:lang w:val="en-US"/>
        </w:rPr>
        <w:t>1</w:t>
      </w:r>
      <w:r w:rsidR="00C172CC" w:rsidRPr="003C61F6">
        <w:rPr>
          <w:rFonts w:asciiTheme="majorBidi" w:hAnsiTheme="majorBidi" w:cstheme="majorBidi"/>
          <w:lang w:val="en-US"/>
        </w:rPr>
        <w:fldChar w:fldCharType="end"/>
      </w:r>
      <w:r w:rsidR="00C172CC" w:rsidRPr="003C61F6">
        <w:rPr>
          <w:rFonts w:asciiTheme="majorBidi" w:hAnsiTheme="majorBidi" w:cstheme="majorBidi"/>
          <w:lang w:val="en-US"/>
        </w:rPr>
        <w:t>.</w:t>
      </w:r>
    </w:p>
    <w:p w14:paraId="3878B9A0" w14:textId="50A85225" w:rsidR="00654D44" w:rsidRPr="003C61F6" w:rsidRDefault="00654D44" w:rsidP="00F31E44">
      <w:pPr>
        <w:spacing w:line="360" w:lineRule="auto"/>
        <w:rPr>
          <w:rFonts w:asciiTheme="majorBidi" w:hAnsiTheme="majorBidi" w:cstheme="majorBidi"/>
          <w:b/>
          <w:bCs/>
          <w:i/>
          <w:iCs/>
          <w:sz w:val="28"/>
          <w:szCs w:val="28"/>
          <w:lang w:val="en-US"/>
        </w:rPr>
      </w:pPr>
      <w:r w:rsidRPr="003C61F6">
        <w:rPr>
          <w:rFonts w:asciiTheme="majorBidi" w:hAnsiTheme="majorBidi" w:cstheme="majorBidi"/>
          <w:b/>
          <w:bCs/>
          <w:i/>
          <w:iCs/>
          <w:sz w:val="28"/>
          <w:szCs w:val="28"/>
          <w:lang w:val="en-US"/>
        </w:rPr>
        <w:t xml:space="preserve">Trends in food production shocks and </w:t>
      </w:r>
      <w:r w:rsidR="00E402F8" w:rsidRPr="003C61F6">
        <w:rPr>
          <w:rFonts w:asciiTheme="majorBidi" w:hAnsiTheme="majorBidi" w:cstheme="majorBidi"/>
          <w:b/>
          <w:bCs/>
          <w:i/>
          <w:iCs/>
          <w:sz w:val="28"/>
          <w:szCs w:val="28"/>
          <w:lang w:val="en-US"/>
        </w:rPr>
        <w:t xml:space="preserve">their </w:t>
      </w:r>
      <w:r w:rsidRPr="003C61F6">
        <w:rPr>
          <w:rFonts w:asciiTheme="majorBidi" w:hAnsiTheme="majorBidi" w:cstheme="majorBidi"/>
          <w:b/>
          <w:bCs/>
          <w:i/>
          <w:iCs/>
          <w:sz w:val="28"/>
          <w:szCs w:val="28"/>
          <w:lang w:val="en-US"/>
        </w:rPr>
        <w:t>drivers</w:t>
      </w:r>
    </w:p>
    <w:p w14:paraId="21C887D7" w14:textId="14D165DB" w:rsidR="008E399D" w:rsidRDefault="00B87251" w:rsidP="00BE40E5">
      <w:pPr>
        <w:spacing w:line="360" w:lineRule="auto"/>
        <w:rPr>
          <w:rFonts w:asciiTheme="majorBidi" w:hAnsiTheme="majorBidi" w:cstheme="majorBidi"/>
          <w:lang w:val="en-US"/>
        </w:rPr>
      </w:pPr>
      <w:r>
        <w:rPr>
          <w:rFonts w:asciiTheme="majorBidi" w:hAnsiTheme="majorBidi" w:cstheme="majorBidi"/>
          <w:lang w:val="en-US"/>
        </w:rPr>
        <w:t>From</w:t>
      </w:r>
      <w:r w:rsidR="00296371" w:rsidRPr="003C61F6">
        <w:rPr>
          <w:rFonts w:asciiTheme="majorBidi" w:hAnsiTheme="majorBidi" w:cstheme="majorBidi"/>
          <w:lang w:val="en-US"/>
        </w:rPr>
        <w:t xml:space="preserve"> </w:t>
      </w:r>
      <w:r w:rsidR="00F81DC9" w:rsidRPr="003C61F6">
        <w:rPr>
          <w:rFonts w:asciiTheme="majorBidi" w:hAnsiTheme="majorBidi" w:cstheme="majorBidi"/>
          <w:lang w:val="en-US"/>
        </w:rPr>
        <w:t xml:space="preserve">741 </w:t>
      </w:r>
      <w:r w:rsidR="00296371" w:rsidRPr="003C61F6">
        <w:rPr>
          <w:rFonts w:asciiTheme="majorBidi" w:hAnsiTheme="majorBidi" w:cstheme="majorBidi"/>
          <w:lang w:val="en-US"/>
        </w:rPr>
        <w:t>available time series</w:t>
      </w:r>
      <w:r w:rsidR="00F81DC9" w:rsidRPr="003C61F6">
        <w:rPr>
          <w:rFonts w:asciiTheme="majorBidi" w:hAnsiTheme="majorBidi" w:cstheme="majorBidi"/>
          <w:lang w:val="en-US"/>
        </w:rPr>
        <w:t xml:space="preserve"> (crops = 187, livestock = 190, fisheries = 202, aquaculture = 162)</w:t>
      </w:r>
      <w:r w:rsidR="00947F9D">
        <w:rPr>
          <w:rFonts w:asciiTheme="majorBidi" w:hAnsiTheme="majorBidi" w:cstheme="majorBidi"/>
          <w:lang w:val="en-US"/>
        </w:rPr>
        <w:t xml:space="preserve"> we detected 215</w:t>
      </w:r>
      <w:r w:rsidR="00296371" w:rsidRPr="003C61F6">
        <w:rPr>
          <w:rFonts w:asciiTheme="majorBidi" w:hAnsiTheme="majorBidi" w:cstheme="majorBidi"/>
          <w:lang w:val="en-US"/>
        </w:rPr>
        <w:t xml:space="preserve"> production shock</w:t>
      </w:r>
      <w:r w:rsidR="00537F8F">
        <w:rPr>
          <w:rFonts w:asciiTheme="majorBidi" w:hAnsiTheme="majorBidi" w:cstheme="majorBidi"/>
          <w:lang w:val="en-US"/>
        </w:rPr>
        <w:t>s</w:t>
      </w:r>
      <w:r w:rsidR="00296371" w:rsidRPr="003C61F6">
        <w:rPr>
          <w:rFonts w:asciiTheme="majorBidi" w:hAnsiTheme="majorBidi" w:cstheme="majorBidi"/>
          <w:lang w:val="en-US"/>
        </w:rPr>
        <w:t>.</w:t>
      </w:r>
      <w:r w:rsidR="00EC03BE" w:rsidRPr="003C61F6">
        <w:rPr>
          <w:rFonts w:asciiTheme="majorBidi" w:hAnsiTheme="majorBidi" w:cstheme="majorBidi"/>
          <w:lang w:val="en-US"/>
        </w:rPr>
        <w:t xml:space="preserve"> </w:t>
      </w:r>
      <w:r w:rsidR="00296371" w:rsidRPr="003C61F6">
        <w:rPr>
          <w:rFonts w:asciiTheme="majorBidi" w:hAnsiTheme="majorBidi" w:cstheme="majorBidi"/>
          <w:lang w:val="en-US"/>
        </w:rPr>
        <w:t>W</w:t>
      </w:r>
      <w:r w:rsidR="00EC03BE" w:rsidRPr="003C61F6">
        <w:rPr>
          <w:rFonts w:asciiTheme="majorBidi" w:hAnsiTheme="majorBidi" w:cstheme="majorBidi"/>
          <w:lang w:val="en-US"/>
        </w:rPr>
        <w:t xml:space="preserve">e compare shock exposure indices across </w:t>
      </w:r>
      <w:r w:rsidR="00537F8F">
        <w:rPr>
          <w:rFonts w:asciiTheme="majorBidi" w:hAnsiTheme="majorBidi" w:cstheme="majorBidi"/>
          <w:lang w:val="en-US"/>
        </w:rPr>
        <w:t>eight</w:t>
      </w:r>
      <w:r w:rsidR="00EC03BE" w:rsidRPr="003C61F6">
        <w:rPr>
          <w:rFonts w:asciiTheme="majorBidi" w:hAnsiTheme="majorBidi" w:cstheme="majorBidi"/>
          <w:lang w:val="en-US"/>
        </w:rPr>
        <w:t xml:space="preserve"> geographical regions (Latin America and Caribbean, North America, Europe and Central Asia, Middle East and North Africa, Sub-Saharan Africa, South Asia, East Asia, and Oceania).</w:t>
      </w:r>
      <w:r w:rsidR="00510210" w:rsidRPr="003C61F6">
        <w:rPr>
          <w:rFonts w:asciiTheme="majorBidi" w:hAnsiTheme="majorBidi" w:cstheme="majorBidi"/>
          <w:lang w:val="en-US"/>
        </w:rPr>
        <w:t xml:space="preserve"> </w:t>
      </w:r>
      <w:r w:rsidR="003E1BDD" w:rsidRPr="003C61F6">
        <w:rPr>
          <w:rFonts w:asciiTheme="majorBidi" w:hAnsiTheme="majorBidi" w:cstheme="majorBidi"/>
          <w:lang w:val="en-US"/>
        </w:rPr>
        <w:t>For most sectors, shock frequencies</w:t>
      </w:r>
      <w:r w:rsidR="00EA1FFB" w:rsidRPr="003C61F6">
        <w:rPr>
          <w:rFonts w:asciiTheme="majorBidi" w:hAnsiTheme="majorBidi" w:cstheme="majorBidi"/>
          <w:lang w:val="en-US"/>
        </w:rPr>
        <w:t xml:space="preserve"> were regionally distinct</w:t>
      </w:r>
      <w:r w:rsidR="00BC39D9" w:rsidRPr="003C61F6">
        <w:rPr>
          <w:rFonts w:asciiTheme="majorBidi" w:hAnsiTheme="majorBidi" w:cstheme="majorBidi"/>
          <w:lang w:val="en-US"/>
        </w:rPr>
        <w:t>, with</w:t>
      </w:r>
      <w:r w:rsidR="00EA1FFB" w:rsidRPr="003C61F6">
        <w:rPr>
          <w:rFonts w:asciiTheme="majorBidi" w:hAnsiTheme="majorBidi" w:cstheme="majorBidi"/>
          <w:lang w:val="en-US"/>
        </w:rPr>
        <w:t xml:space="preserve"> </w:t>
      </w:r>
      <w:r w:rsidR="006D3691" w:rsidRPr="003C61F6">
        <w:rPr>
          <w:rFonts w:asciiTheme="majorBidi" w:hAnsiTheme="majorBidi" w:cstheme="majorBidi"/>
          <w:lang w:val="en-US"/>
        </w:rPr>
        <w:t xml:space="preserve">some areas </w:t>
      </w:r>
      <w:r w:rsidR="00EA1FFB" w:rsidRPr="003C61F6">
        <w:rPr>
          <w:rFonts w:asciiTheme="majorBidi" w:hAnsiTheme="majorBidi" w:cstheme="majorBidi"/>
          <w:lang w:val="en-US"/>
        </w:rPr>
        <w:t>experienc</w:t>
      </w:r>
      <w:r w:rsidR="00BC39D9" w:rsidRPr="003C61F6">
        <w:rPr>
          <w:rFonts w:asciiTheme="majorBidi" w:hAnsiTheme="majorBidi" w:cstheme="majorBidi"/>
          <w:lang w:val="en-US"/>
        </w:rPr>
        <w:t>ing</w:t>
      </w:r>
      <w:r w:rsidR="006D3691" w:rsidRPr="003C61F6">
        <w:rPr>
          <w:rFonts w:asciiTheme="majorBidi" w:hAnsiTheme="majorBidi" w:cstheme="majorBidi"/>
          <w:lang w:val="en-US"/>
        </w:rPr>
        <w:t xml:space="preserve"> </w:t>
      </w:r>
      <w:r w:rsidR="0048089C" w:rsidRPr="003C61F6">
        <w:rPr>
          <w:rFonts w:asciiTheme="majorBidi" w:hAnsiTheme="majorBidi" w:cstheme="majorBidi"/>
          <w:lang w:val="en-US"/>
        </w:rPr>
        <w:t>shocks far more frequently</w:t>
      </w:r>
      <w:r w:rsidR="00C9690A" w:rsidRPr="003C61F6">
        <w:rPr>
          <w:rFonts w:asciiTheme="majorBidi" w:hAnsiTheme="majorBidi" w:cstheme="majorBidi"/>
          <w:lang w:val="en-US"/>
        </w:rPr>
        <w:t xml:space="preserve"> </w:t>
      </w:r>
      <w:r w:rsidR="006D3691" w:rsidRPr="003C61F6">
        <w:rPr>
          <w:rFonts w:asciiTheme="majorBidi" w:hAnsiTheme="majorBidi" w:cstheme="majorBidi"/>
          <w:lang w:val="en-US"/>
        </w:rPr>
        <w:t xml:space="preserve">than </w:t>
      </w:r>
      <w:r w:rsidR="00C9690A" w:rsidRPr="003C61F6">
        <w:rPr>
          <w:rFonts w:asciiTheme="majorBidi" w:hAnsiTheme="majorBidi" w:cstheme="majorBidi"/>
          <w:lang w:val="en-US"/>
        </w:rPr>
        <w:t>others</w:t>
      </w:r>
      <w:r w:rsidR="0048089C" w:rsidRPr="003C61F6">
        <w:rPr>
          <w:rFonts w:asciiTheme="majorBidi" w:hAnsiTheme="majorBidi" w:cstheme="majorBidi"/>
          <w:lang w:val="en-US"/>
        </w:rPr>
        <w:t xml:space="preserve"> </w:t>
      </w:r>
      <w:r w:rsidR="00296371" w:rsidRPr="003C61F6">
        <w:rPr>
          <w:rFonts w:asciiTheme="majorBidi" w:hAnsiTheme="majorBidi" w:cstheme="majorBidi"/>
          <w:b/>
          <w:bCs/>
          <w:lang w:val="en-US"/>
        </w:rPr>
        <w:t>(Figure 1)</w:t>
      </w:r>
      <w:r w:rsidR="006D3691" w:rsidRPr="003C61F6">
        <w:rPr>
          <w:rFonts w:asciiTheme="majorBidi" w:hAnsiTheme="majorBidi" w:cstheme="majorBidi"/>
          <w:b/>
          <w:bCs/>
          <w:lang w:val="en-US"/>
        </w:rPr>
        <w:t>.</w:t>
      </w:r>
      <w:r w:rsidR="006D3691" w:rsidRPr="003C61F6">
        <w:rPr>
          <w:rFonts w:asciiTheme="majorBidi" w:hAnsiTheme="majorBidi" w:cstheme="majorBidi"/>
          <w:lang w:val="en-US"/>
        </w:rPr>
        <w:t xml:space="preserve"> </w:t>
      </w:r>
      <w:r w:rsidR="00BC39D9" w:rsidRPr="003C61F6">
        <w:rPr>
          <w:rFonts w:asciiTheme="majorBidi" w:hAnsiTheme="majorBidi" w:cstheme="majorBidi"/>
          <w:lang w:val="en-US"/>
        </w:rPr>
        <w:t>For example, s</w:t>
      </w:r>
      <w:r w:rsidR="00510210" w:rsidRPr="003C61F6">
        <w:rPr>
          <w:rFonts w:asciiTheme="majorBidi" w:hAnsiTheme="majorBidi" w:cstheme="majorBidi"/>
          <w:lang w:val="en-US"/>
        </w:rPr>
        <w:t xml:space="preserve">hock </w:t>
      </w:r>
      <w:r w:rsidR="00C9690A" w:rsidRPr="003C61F6">
        <w:rPr>
          <w:rFonts w:asciiTheme="majorBidi" w:hAnsiTheme="majorBidi" w:cstheme="majorBidi"/>
          <w:lang w:val="en-US"/>
        </w:rPr>
        <w:t>frequencies</w:t>
      </w:r>
      <w:r w:rsidR="00510210" w:rsidRPr="003C61F6">
        <w:rPr>
          <w:rFonts w:asciiTheme="majorBidi" w:hAnsiTheme="majorBidi" w:cstheme="majorBidi"/>
          <w:lang w:val="en-US"/>
        </w:rPr>
        <w:t xml:space="preserve"> in crop and livestock systems in </w:t>
      </w:r>
      <w:r w:rsidR="00222BE0" w:rsidRPr="003C61F6">
        <w:rPr>
          <w:rFonts w:asciiTheme="majorBidi" w:hAnsiTheme="majorBidi" w:cstheme="majorBidi"/>
          <w:lang w:val="en-US"/>
        </w:rPr>
        <w:t xml:space="preserve">South Asia were </w:t>
      </w:r>
      <w:r w:rsidR="006D3691" w:rsidRPr="003C61F6">
        <w:rPr>
          <w:rFonts w:asciiTheme="majorBidi" w:hAnsiTheme="majorBidi" w:cstheme="majorBidi"/>
          <w:lang w:val="en-US"/>
        </w:rPr>
        <w:t xml:space="preserve">higher than any other region </w:t>
      </w:r>
      <w:r w:rsidR="00C9690A" w:rsidRPr="003C61F6">
        <w:rPr>
          <w:rFonts w:asciiTheme="majorBidi" w:hAnsiTheme="majorBidi" w:cstheme="majorBidi"/>
          <w:lang w:val="en-US"/>
        </w:rPr>
        <w:t>in</w:t>
      </w:r>
      <w:r w:rsidR="006D3691" w:rsidRPr="003C61F6">
        <w:rPr>
          <w:rFonts w:asciiTheme="majorBidi" w:hAnsiTheme="majorBidi" w:cstheme="majorBidi"/>
          <w:lang w:val="en-US"/>
        </w:rPr>
        <w:t xml:space="preserve"> both sectors</w:t>
      </w:r>
      <w:r w:rsidR="00510210" w:rsidRPr="003C61F6">
        <w:rPr>
          <w:rFonts w:asciiTheme="majorBidi" w:hAnsiTheme="majorBidi" w:cstheme="majorBidi"/>
          <w:lang w:val="en-US"/>
        </w:rPr>
        <w:t xml:space="preserve"> (</w:t>
      </w:r>
      <w:r w:rsidR="00510210" w:rsidRPr="003C61F6">
        <w:rPr>
          <w:rFonts w:asciiTheme="majorBidi" w:hAnsiTheme="majorBidi" w:cstheme="majorBidi"/>
          <w:b/>
          <w:bCs/>
          <w:lang w:val="en-US"/>
        </w:rPr>
        <w:t>Figure 1a, b</w:t>
      </w:r>
      <w:r w:rsidR="00EA1FFB" w:rsidRPr="003C61F6">
        <w:rPr>
          <w:rFonts w:asciiTheme="majorBidi" w:hAnsiTheme="majorBidi" w:cstheme="majorBidi"/>
          <w:b/>
          <w:bCs/>
          <w:lang w:val="en-US"/>
        </w:rPr>
        <w:t>)</w:t>
      </w:r>
      <w:r w:rsidR="00222BE0" w:rsidRPr="003C61F6">
        <w:rPr>
          <w:rFonts w:asciiTheme="majorBidi" w:hAnsiTheme="majorBidi" w:cstheme="majorBidi"/>
          <w:b/>
          <w:bCs/>
          <w:lang w:val="en-US"/>
        </w:rPr>
        <w:t>.</w:t>
      </w:r>
      <w:r w:rsidR="006D3691" w:rsidRPr="003C61F6">
        <w:rPr>
          <w:rFonts w:asciiTheme="majorBidi" w:hAnsiTheme="majorBidi" w:cstheme="majorBidi"/>
          <w:b/>
          <w:bCs/>
          <w:lang w:val="en-US"/>
        </w:rPr>
        <w:t xml:space="preserve"> </w:t>
      </w:r>
      <w:r w:rsidR="002C60BF">
        <w:rPr>
          <w:rFonts w:asciiTheme="majorBidi" w:hAnsiTheme="majorBidi" w:cstheme="majorBidi"/>
          <w:lang w:val="en-US"/>
        </w:rPr>
        <w:t>Shock</w:t>
      </w:r>
      <w:r w:rsidR="002C60BF" w:rsidRPr="003C61F6">
        <w:rPr>
          <w:rFonts w:asciiTheme="majorBidi" w:hAnsiTheme="majorBidi" w:cstheme="majorBidi"/>
          <w:lang w:val="en-US"/>
        </w:rPr>
        <w:t xml:space="preserve"> </w:t>
      </w:r>
      <w:r w:rsidR="00BE40E5">
        <w:rPr>
          <w:rFonts w:asciiTheme="majorBidi" w:hAnsiTheme="majorBidi" w:cstheme="majorBidi"/>
          <w:lang w:val="en-US"/>
        </w:rPr>
        <w:t>frequencies</w:t>
      </w:r>
      <w:r w:rsidR="002C60BF" w:rsidRPr="003C61F6">
        <w:rPr>
          <w:rFonts w:asciiTheme="majorBidi" w:hAnsiTheme="majorBidi" w:cstheme="majorBidi"/>
          <w:lang w:val="en-US"/>
        </w:rPr>
        <w:t xml:space="preserve"> in fisheries were more globally homogenous </w:t>
      </w:r>
      <w:r w:rsidR="002C60BF" w:rsidRPr="003C61F6">
        <w:rPr>
          <w:rFonts w:asciiTheme="majorBidi" w:hAnsiTheme="majorBidi" w:cstheme="majorBidi"/>
          <w:b/>
          <w:bCs/>
          <w:lang w:val="en-US"/>
        </w:rPr>
        <w:t>(Figure 1c)</w:t>
      </w:r>
      <w:r w:rsidR="001267C6">
        <w:rPr>
          <w:rFonts w:asciiTheme="majorBidi" w:hAnsiTheme="majorBidi" w:cstheme="majorBidi"/>
          <w:lang w:val="en-US"/>
        </w:rPr>
        <w:t>, w</w:t>
      </w:r>
      <w:r w:rsidR="002C60BF">
        <w:rPr>
          <w:rFonts w:asciiTheme="majorBidi" w:hAnsiTheme="majorBidi" w:cstheme="majorBidi"/>
          <w:lang w:val="en-US"/>
        </w:rPr>
        <w:t>hereas in</w:t>
      </w:r>
      <w:r w:rsidR="006D3691" w:rsidRPr="003C61F6">
        <w:rPr>
          <w:rFonts w:asciiTheme="majorBidi" w:hAnsiTheme="majorBidi" w:cstheme="majorBidi"/>
          <w:lang w:val="en-US"/>
        </w:rPr>
        <w:t xml:space="preserve"> the aquaculture sector, Latin America and the Caribbean </w:t>
      </w:r>
      <w:r w:rsidR="00E302CE" w:rsidRPr="003C61F6">
        <w:rPr>
          <w:rFonts w:asciiTheme="majorBidi" w:hAnsiTheme="majorBidi" w:cstheme="majorBidi"/>
          <w:lang w:val="en-US"/>
        </w:rPr>
        <w:t xml:space="preserve">sustained </w:t>
      </w:r>
      <w:r w:rsidR="006D3691" w:rsidRPr="003C61F6">
        <w:rPr>
          <w:rFonts w:asciiTheme="majorBidi" w:hAnsiTheme="majorBidi" w:cstheme="majorBidi"/>
          <w:lang w:val="en-US"/>
        </w:rPr>
        <w:t xml:space="preserve">the highest frequency of shocks, 1.3 </w:t>
      </w:r>
      <w:r w:rsidR="008E399D">
        <w:rPr>
          <w:rFonts w:asciiTheme="majorBidi" w:hAnsiTheme="majorBidi" w:cstheme="majorBidi"/>
          <w:lang w:val="en-US"/>
        </w:rPr>
        <w:t>–</w:t>
      </w:r>
      <w:r w:rsidR="003C6487" w:rsidRPr="003C61F6">
        <w:rPr>
          <w:rFonts w:asciiTheme="majorBidi" w:hAnsiTheme="majorBidi" w:cstheme="majorBidi"/>
          <w:lang w:val="en-US"/>
        </w:rPr>
        <w:t xml:space="preserve"> </w:t>
      </w:r>
      <w:r w:rsidR="008E399D">
        <w:rPr>
          <w:rFonts w:asciiTheme="majorBidi" w:hAnsiTheme="majorBidi" w:cstheme="majorBidi"/>
          <w:lang w:val="en-US"/>
        </w:rPr>
        <w:t>3.4</w:t>
      </w:r>
      <w:r w:rsidR="006D3691" w:rsidRPr="003C61F6">
        <w:rPr>
          <w:rFonts w:asciiTheme="majorBidi" w:hAnsiTheme="majorBidi" w:cstheme="majorBidi"/>
          <w:lang w:val="en-US"/>
        </w:rPr>
        <w:t xml:space="preserve"> times higher than </w:t>
      </w:r>
      <w:r w:rsidR="009252BF">
        <w:rPr>
          <w:rFonts w:asciiTheme="majorBidi" w:hAnsiTheme="majorBidi" w:cstheme="majorBidi"/>
          <w:lang w:val="en-US"/>
        </w:rPr>
        <w:t>elsewhere</w:t>
      </w:r>
      <w:r w:rsidR="007D42E6" w:rsidRPr="003C61F6">
        <w:rPr>
          <w:rFonts w:asciiTheme="majorBidi" w:hAnsiTheme="majorBidi" w:cstheme="majorBidi"/>
          <w:lang w:val="en-US"/>
        </w:rPr>
        <w:t xml:space="preserve"> </w:t>
      </w:r>
      <w:r w:rsidR="007D42E6" w:rsidRPr="003C61F6">
        <w:rPr>
          <w:rFonts w:asciiTheme="majorBidi" w:hAnsiTheme="majorBidi" w:cstheme="majorBidi"/>
          <w:b/>
          <w:bCs/>
          <w:lang w:val="en-US"/>
        </w:rPr>
        <w:t>(Figure 1d)</w:t>
      </w:r>
      <w:r w:rsidR="006D3691" w:rsidRPr="003C61F6">
        <w:rPr>
          <w:rFonts w:asciiTheme="majorBidi" w:hAnsiTheme="majorBidi" w:cstheme="majorBidi"/>
          <w:lang w:val="en-US"/>
        </w:rPr>
        <w:t>.</w:t>
      </w:r>
      <w:r w:rsidR="00D17B9B" w:rsidRPr="003C61F6">
        <w:rPr>
          <w:rFonts w:asciiTheme="majorBidi" w:hAnsiTheme="majorBidi" w:cstheme="majorBidi"/>
          <w:lang w:val="en-US"/>
        </w:rPr>
        <w:t xml:space="preserve"> </w:t>
      </w:r>
    </w:p>
    <w:p w14:paraId="3CB6C0F3" w14:textId="446CD4E1" w:rsidR="00A024F7" w:rsidRDefault="00375CA9" w:rsidP="00BC54A9">
      <w:pPr>
        <w:spacing w:line="360" w:lineRule="auto"/>
        <w:rPr>
          <w:rFonts w:asciiTheme="majorBidi" w:hAnsiTheme="majorBidi" w:cstheme="majorBidi"/>
          <w:lang w:val="en-US"/>
        </w:rPr>
      </w:pPr>
      <w:r w:rsidRPr="003C61F6">
        <w:rPr>
          <w:rFonts w:asciiTheme="majorBidi" w:hAnsiTheme="majorBidi" w:cstheme="majorBidi"/>
          <w:lang w:val="en-US"/>
        </w:rPr>
        <w:t>We</w:t>
      </w:r>
      <w:r w:rsidR="007D42E6" w:rsidRPr="003C61F6">
        <w:rPr>
          <w:rFonts w:asciiTheme="majorBidi" w:hAnsiTheme="majorBidi" w:cstheme="majorBidi"/>
          <w:lang w:val="en-US"/>
        </w:rPr>
        <w:t xml:space="preserve"> classify </w:t>
      </w:r>
      <w:r w:rsidRPr="003C61F6">
        <w:rPr>
          <w:rFonts w:asciiTheme="majorBidi" w:hAnsiTheme="majorBidi" w:cstheme="majorBidi"/>
          <w:lang w:val="en-US"/>
        </w:rPr>
        <w:t xml:space="preserve">the </w:t>
      </w:r>
      <w:r w:rsidR="00BC54A9">
        <w:rPr>
          <w:rFonts w:asciiTheme="majorBidi" w:hAnsiTheme="majorBidi" w:cstheme="majorBidi"/>
          <w:lang w:val="en-US"/>
        </w:rPr>
        <w:t>drivers</w:t>
      </w:r>
      <w:r w:rsidR="00654D44" w:rsidRPr="003C61F6">
        <w:rPr>
          <w:rFonts w:asciiTheme="majorBidi" w:hAnsiTheme="majorBidi" w:cstheme="majorBidi"/>
          <w:lang w:val="en-US"/>
        </w:rPr>
        <w:t xml:space="preserve"> of shocks</w:t>
      </w:r>
      <w:r w:rsidR="005057FC" w:rsidRPr="003C61F6">
        <w:rPr>
          <w:rFonts w:asciiTheme="majorBidi" w:hAnsiTheme="majorBidi" w:cstheme="majorBidi"/>
          <w:lang w:val="en-US"/>
        </w:rPr>
        <w:t xml:space="preserve"> into five main categories. </w:t>
      </w:r>
      <w:r w:rsidR="00872F4D">
        <w:rPr>
          <w:rFonts w:asciiTheme="majorBidi" w:hAnsiTheme="majorBidi" w:cstheme="majorBidi"/>
          <w:i/>
          <w:iCs/>
          <w:lang w:val="en-US"/>
        </w:rPr>
        <w:t>Climate/</w:t>
      </w:r>
      <w:r w:rsidR="005057FC" w:rsidRPr="003C61F6">
        <w:rPr>
          <w:rFonts w:asciiTheme="majorBidi" w:hAnsiTheme="majorBidi" w:cstheme="majorBidi"/>
          <w:i/>
          <w:iCs/>
          <w:lang w:val="en-US"/>
        </w:rPr>
        <w:t>weather events</w:t>
      </w:r>
      <w:r w:rsidR="005057FC" w:rsidRPr="003C61F6">
        <w:rPr>
          <w:rFonts w:asciiTheme="majorBidi" w:hAnsiTheme="majorBidi" w:cstheme="majorBidi"/>
          <w:lang w:val="en-US"/>
        </w:rPr>
        <w:t xml:space="preserve"> include anomalies such as </w:t>
      </w:r>
      <w:r w:rsidR="007D42E6" w:rsidRPr="003C61F6">
        <w:rPr>
          <w:rFonts w:asciiTheme="majorBidi" w:hAnsiTheme="majorBidi" w:cstheme="majorBidi"/>
          <w:lang w:val="en-US"/>
        </w:rPr>
        <w:t xml:space="preserve">storms, droughts, ENSO events, </w:t>
      </w:r>
      <w:r w:rsidR="00754559" w:rsidRPr="003C61F6">
        <w:rPr>
          <w:rFonts w:asciiTheme="majorBidi" w:hAnsiTheme="majorBidi" w:cstheme="majorBidi"/>
          <w:lang w:val="en-US"/>
        </w:rPr>
        <w:t xml:space="preserve">or </w:t>
      </w:r>
      <w:r w:rsidR="005003EE" w:rsidRPr="003C61F6">
        <w:rPr>
          <w:rFonts w:asciiTheme="majorBidi" w:hAnsiTheme="majorBidi" w:cstheme="majorBidi"/>
          <w:lang w:val="en-US"/>
        </w:rPr>
        <w:t>climate</w:t>
      </w:r>
      <w:r w:rsidR="007D42E6" w:rsidRPr="003C61F6">
        <w:rPr>
          <w:rFonts w:asciiTheme="majorBidi" w:hAnsiTheme="majorBidi" w:cstheme="majorBidi"/>
          <w:lang w:val="en-US"/>
        </w:rPr>
        <w:t>-driven ecosystem change</w:t>
      </w:r>
      <w:r w:rsidR="005057FC" w:rsidRPr="003C61F6">
        <w:rPr>
          <w:rFonts w:asciiTheme="majorBidi" w:hAnsiTheme="majorBidi" w:cstheme="majorBidi"/>
          <w:lang w:val="en-US"/>
        </w:rPr>
        <w:t>.</w:t>
      </w:r>
      <w:r w:rsidR="007D42E6" w:rsidRPr="003C61F6">
        <w:rPr>
          <w:rFonts w:asciiTheme="majorBidi" w:hAnsiTheme="majorBidi" w:cstheme="majorBidi"/>
          <w:lang w:val="en-US"/>
        </w:rPr>
        <w:t xml:space="preserve"> </w:t>
      </w:r>
      <w:r w:rsidR="005057FC" w:rsidRPr="003C61F6">
        <w:rPr>
          <w:rFonts w:asciiTheme="majorBidi" w:hAnsiTheme="majorBidi" w:cstheme="majorBidi"/>
          <w:i/>
          <w:iCs/>
          <w:lang w:val="en-US"/>
        </w:rPr>
        <w:t>G</w:t>
      </w:r>
      <w:r w:rsidR="003B3C7B">
        <w:rPr>
          <w:rFonts w:asciiTheme="majorBidi" w:hAnsiTheme="majorBidi" w:cstheme="majorBidi"/>
          <w:i/>
          <w:iCs/>
          <w:lang w:val="en-US"/>
        </w:rPr>
        <w:t>eopolitical/</w:t>
      </w:r>
      <w:r w:rsidR="007D42E6" w:rsidRPr="003C61F6">
        <w:rPr>
          <w:rFonts w:asciiTheme="majorBidi" w:hAnsiTheme="majorBidi" w:cstheme="majorBidi"/>
          <w:i/>
          <w:iCs/>
          <w:lang w:val="en-US"/>
        </w:rPr>
        <w:t>economic events</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covers</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 xml:space="preserve">disturbances </w:t>
      </w:r>
      <w:r w:rsidR="0044420D" w:rsidRPr="003C61F6">
        <w:rPr>
          <w:rFonts w:asciiTheme="majorBidi" w:hAnsiTheme="majorBidi" w:cstheme="majorBidi"/>
          <w:lang w:val="en-US"/>
        </w:rPr>
        <w:t>from</w:t>
      </w:r>
      <w:r w:rsidR="005057FC" w:rsidRPr="003C61F6">
        <w:rPr>
          <w:rFonts w:asciiTheme="majorBidi" w:hAnsiTheme="majorBidi" w:cstheme="majorBidi"/>
          <w:lang w:val="en-US"/>
        </w:rPr>
        <w:t xml:space="preserve"> </w:t>
      </w:r>
      <w:r w:rsidR="007D42E6" w:rsidRPr="003C61F6">
        <w:rPr>
          <w:rFonts w:asciiTheme="majorBidi" w:hAnsiTheme="majorBidi" w:cstheme="majorBidi"/>
          <w:lang w:val="en-US"/>
        </w:rPr>
        <w:t>conflict, stat</w:t>
      </w:r>
      <w:r w:rsidR="005057FC" w:rsidRPr="003C61F6">
        <w:rPr>
          <w:rFonts w:asciiTheme="majorBidi" w:hAnsiTheme="majorBidi" w:cstheme="majorBidi"/>
          <w:lang w:val="en-US"/>
        </w:rPr>
        <w:t xml:space="preserve">e dissolution </w:t>
      </w:r>
      <w:r w:rsidR="0044420D" w:rsidRPr="003C61F6">
        <w:rPr>
          <w:rFonts w:asciiTheme="majorBidi" w:hAnsiTheme="majorBidi" w:cstheme="majorBidi"/>
          <w:lang w:val="en-US"/>
        </w:rPr>
        <w:t>or</w:t>
      </w:r>
      <w:r w:rsidR="005057FC" w:rsidRPr="003C61F6">
        <w:rPr>
          <w:rFonts w:asciiTheme="majorBidi" w:hAnsiTheme="majorBidi" w:cstheme="majorBidi"/>
          <w:lang w:val="en-US"/>
        </w:rPr>
        <w:t xml:space="preserve"> financial crises.</w:t>
      </w:r>
      <w:r w:rsidR="007D42E6" w:rsidRPr="003C61F6">
        <w:rPr>
          <w:rFonts w:asciiTheme="majorBidi" w:hAnsiTheme="majorBidi" w:cstheme="majorBidi"/>
          <w:lang w:val="en-US"/>
        </w:rPr>
        <w:t xml:space="preserve"> </w:t>
      </w:r>
      <w:r w:rsidR="005057FC" w:rsidRPr="003C61F6">
        <w:rPr>
          <w:rFonts w:asciiTheme="majorBidi" w:hAnsiTheme="majorBidi" w:cstheme="majorBidi"/>
          <w:i/>
          <w:iCs/>
          <w:lang w:val="en-US"/>
        </w:rPr>
        <w:t>M</w:t>
      </w:r>
      <w:r w:rsidR="007D42E6" w:rsidRPr="003C61F6">
        <w:rPr>
          <w:rFonts w:asciiTheme="majorBidi" w:hAnsiTheme="majorBidi" w:cstheme="majorBidi"/>
          <w:i/>
          <w:iCs/>
          <w:lang w:val="en-US"/>
        </w:rPr>
        <w:t xml:space="preserve">ismanagement </w:t>
      </w:r>
      <w:r w:rsidR="00EA1FFB" w:rsidRPr="003C61F6">
        <w:rPr>
          <w:rFonts w:asciiTheme="majorBidi" w:hAnsiTheme="majorBidi" w:cstheme="majorBidi"/>
          <w:lang w:val="en-US"/>
        </w:rPr>
        <w:t>includes</w:t>
      </w:r>
      <w:r w:rsidR="0044420D" w:rsidRPr="003C61F6">
        <w:rPr>
          <w:rFonts w:asciiTheme="majorBidi" w:hAnsiTheme="majorBidi" w:cstheme="majorBidi"/>
          <w:lang w:val="en-US"/>
        </w:rPr>
        <w:t xml:space="preserve"> multiple categories such as</w:t>
      </w:r>
      <w:r w:rsidR="007D42E6" w:rsidRPr="003C61F6">
        <w:rPr>
          <w:rFonts w:asciiTheme="majorBidi" w:hAnsiTheme="majorBidi" w:cstheme="majorBidi"/>
          <w:lang w:val="en-US"/>
        </w:rPr>
        <w:t xml:space="preserve"> overfishing</w:t>
      </w:r>
      <w:r w:rsidR="005057FC" w:rsidRPr="003C61F6">
        <w:rPr>
          <w:rFonts w:asciiTheme="majorBidi" w:hAnsiTheme="majorBidi" w:cstheme="majorBidi"/>
          <w:lang w:val="en-US"/>
        </w:rPr>
        <w:t xml:space="preserve"> in the ocean</w:t>
      </w:r>
      <w:r w:rsidR="007D42E6" w:rsidRPr="003C61F6">
        <w:rPr>
          <w:rFonts w:asciiTheme="majorBidi" w:hAnsiTheme="majorBidi" w:cstheme="majorBidi"/>
          <w:lang w:val="en-US"/>
        </w:rPr>
        <w:t>,</w:t>
      </w:r>
      <w:r w:rsidR="005057FC" w:rsidRPr="003C61F6">
        <w:rPr>
          <w:rFonts w:asciiTheme="majorBidi" w:hAnsiTheme="majorBidi" w:cstheme="majorBidi"/>
          <w:lang w:val="en-US"/>
        </w:rPr>
        <w:t xml:space="preserve"> or</w:t>
      </w:r>
      <w:r w:rsidR="007D42E6" w:rsidRPr="003C61F6">
        <w:rPr>
          <w:rFonts w:asciiTheme="majorBidi" w:hAnsiTheme="majorBidi" w:cstheme="majorBidi"/>
          <w:lang w:val="en-US"/>
        </w:rPr>
        <w:t xml:space="preserve"> </w:t>
      </w:r>
      <w:r w:rsidR="007D42E6" w:rsidRPr="003C61F6">
        <w:rPr>
          <w:rFonts w:asciiTheme="majorBidi" w:hAnsiTheme="majorBidi" w:cstheme="majorBidi"/>
          <w:lang w:val="en-US"/>
        </w:rPr>
        <w:lastRenderedPageBreak/>
        <w:t>deforestat</w:t>
      </w:r>
      <w:r w:rsidR="005057FC" w:rsidRPr="003C61F6">
        <w:rPr>
          <w:rFonts w:asciiTheme="majorBidi" w:hAnsiTheme="majorBidi" w:cstheme="majorBidi"/>
          <w:lang w:val="en-US"/>
        </w:rPr>
        <w:t>ion a</w:t>
      </w:r>
      <w:r w:rsidR="009241A6" w:rsidRPr="003C61F6">
        <w:rPr>
          <w:rFonts w:asciiTheme="majorBidi" w:hAnsiTheme="majorBidi" w:cstheme="majorBidi"/>
          <w:lang w:val="en-US"/>
        </w:rPr>
        <w:t>nd erosion of soils on land</w:t>
      </w:r>
      <w:r w:rsidR="005057FC" w:rsidRPr="003C61F6">
        <w:rPr>
          <w:rFonts w:asciiTheme="majorBidi" w:hAnsiTheme="majorBidi" w:cstheme="majorBidi"/>
          <w:lang w:val="en-US"/>
        </w:rPr>
        <w:t>.</w:t>
      </w:r>
      <w:r w:rsidR="007D42E6" w:rsidRPr="003C61F6">
        <w:rPr>
          <w:rFonts w:asciiTheme="majorBidi" w:hAnsiTheme="majorBidi" w:cstheme="majorBidi"/>
          <w:lang w:val="en-US"/>
        </w:rPr>
        <w:t xml:space="preserve"> </w:t>
      </w:r>
      <w:r w:rsidR="005057FC" w:rsidRPr="003C61F6">
        <w:rPr>
          <w:rFonts w:asciiTheme="majorBidi" w:hAnsiTheme="majorBidi" w:cstheme="majorBidi"/>
          <w:i/>
          <w:iCs/>
          <w:lang w:val="en-US"/>
        </w:rPr>
        <w:t>P</w:t>
      </w:r>
      <w:r w:rsidR="007D42E6" w:rsidRPr="003C61F6">
        <w:rPr>
          <w:rFonts w:asciiTheme="majorBidi" w:hAnsiTheme="majorBidi" w:cstheme="majorBidi"/>
          <w:i/>
          <w:iCs/>
          <w:lang w:val="en-US"/>
        </w:rPr>
        <w:t>olicy change</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can refer to</w:t>
      </w:r>
      <w:r w:rsidR="00270BC2" w:rsidRPr="003C61F6">
        <w:rPr>
          <w:rFonts w:asciiTheme="majorBidi" w:hAnsiTheme="majorBidi" w:cstheme="majorBidi"/>
          <w:lang w:val="en-US"/>
        </w:rPr>
        <w:t>, for example,</w:t>
      </w:r>
      <w:r w:rsidR="007D42E6" w:rsidRPr="003C61F6">
        <w:rPr>
          <w:rFonts w:asciiTheme="majorBidi" w:hAnsiTheme="majorBidi" w:cstheme="majorBidi"/>
          <w:lang w:val="en-US"/>
        </w:rPr>
        <w:t xml:space="preserve"> closure of a fishery </w:t>
      </w:r>
      <w:r w:rsidR="005057FC" w:rsidRPr="003C61F6">
        <w:rPr>
          <w:rFonts w:asciiTheme="majorBidi" w:hAnsiTheme="majorBidi" w:cstheme="majorBidi"/>
          <w:lang w:val="en-US"/>
        </w:rPr>
        <w:t xml:space="preserve">or </w:t>
      </w:r>
      <w:r w:rsidR="007D42E6" w:rsidRPr="003C61F6">
        <w:rPr>
          <w:rFonts w:asciiTheme="majorBidi" w:hAnsiTheme="majorBidi" w:cstheme="majorBidi"/>
          <w:lang w:val="en-US"/>
        </w:rPr>
        <w:t>abolition of agricultural subsid</w:t>
      </w:r>
      <w:r w:rsidR="005057FC" w:rsidRPr="003C61F6">
        <w:rPr>
          <w:rFonts w:asciiTheme="majorBidi" w:hAnsiTheme="majorBidi" w:cstheme="majorBidi"/>
          <w:lang w:val="en-US"/>
        </w:rPr>
        <w:t>ies.</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The</w:t>
      </w:r>
      <w:r w:rsidR="007D42E6" w:rsidRPr="003C61F6">
        <w:rPr>
          <w:rFonts w:asciiTheme="majorBidi" w:hAnsiTheme="majorBidi" w:cstheme="majorBidi"/>
          <w:lang w:val="en-US"/>
        </w:rPr>
        <w:t xml:space="preserve"> </w:t>
      </w:r>
      <w:r w:rsidR="005057FC" w:rsidRPr="003C61F6">
        <w:rPr>
          <w:rFonts w:asciiTheme="majorBidi" w:hAnsiTheme="majorBidi" w:cstheme="majorBidi"/>
          <w:lang w:val="en-US"/>
        </w:rPr>
        <w:t>‘</w:t>
      </w:r>
      <w:r w:rsidR="007D42E6" w:rsidRPr="003C61F6">
        <w:rPr>
          <w:rFonts w:asciiTheme="majorBidi" w:hAnsiTheme="majorBidi" w:cstheme="majorBidi"/>
          <w:i/>
          <w:iCs/>
          <w:lang w:val="en-US"/>
        </w:rPr>
        <w:t>Other</w:t>
      </w:r>
      <w:r w:rsidR="007D42E6" w:rsidRPr="003C61F6">
        <w:rPr>
          <w:rFonts w:asciiTheme="majorBidi" w:hAnsiTheme="majorBidi" w:cstheme="majorBidi"/>
          <w:lang w:val="en-US"/>
        </w:rPr>
        <w:t>’</w:t>
      </w:r>
      <w:r w:rsidR="005057FC" w:rsidRPr="003C61F6">
        <w:rPr>
          <w:rFonts w:asciiTheme="majorBidi" w:hAnsiTheme="majorBidi" w:cstheme="majorBidi"/>
          <w:lang w:val="en-US"/>
        </w:rPr>
        <w:t xml:space="preserve"> category include</w:t>
      </w:r>
      <w:r w:rsidR="00754559" w:rsidRPr="003C61F6">
        <w:rPr>
          <w:rFonts w:asciiTheme="majorBidi" w:hAnsiTheme="majorBidi" w:cstheme="majorBidi"/>
          <w:lang w:val="en-US"/>
        </w:rPr>
        <w:t>s</w:t>
      </w:r>
      <w:r w:rsidR="005057FC" w:rsidRPr="003C61F6">
        <w:rPr>
          <w:rFonts w:asciiTheme="majorBidi" w:hAnsiTheme="majorBidi" w:cstheme="majorBidi"/>
          <w:lang w:val="en-US"/>
        </w:rPr>
        <w:t xml:space="preserve"> a wide range of</w:t>
      </w:r>
      <w:r w:rsidR="007D42E6" w:rsidRPr="003C61F6">
        <w:rPr>
          <w:rFonts w:asciiTheme="majorBidi" w:hAnsiTheme="majorBidi" w:cstheme="majorBidi"/>
          <w:lang w:val="en-US"/>
        </w:rPr>
        <w:t xml:space="preserve"> </w:t>
      </w:r>
      <w:r w:rsidR="00754559" w:rsidRPr="003C61F6">
        <w:rPr>
          <w:rFonts w:asciiTheme="majorBidi" w:hAnsiTheme="majorBidi" w:cstheme="majorBidi"/>
          <w:lang w:val="en-US"/>
        </w:rPr>
        <w:t xml:space="preserve">pressures from </w:t>
      </w:r>
      <w:r w:rsidR="0044420D" w:rsidRPr="003C61F6">
        <w:rPr>
          <w:rFonts w:asciiTheme="majorBidi" w:hAnsiTheme="majorBidi" w:cstheme="majorBidi"/>
          <w:lang w:val="en-US"/>
        </w:rPr>
        <w:t xml:space="preserve">production </w:t>
      </w:r>
      <w:r w:rsidR="007D42E6" w:rsidRPr="003C61F6">
        <w:rPr>
          <w:rFonts w:asciiTheme="majorBidi" w:hAnsiTheme="majorBidi" w:cstheme="majorBidi"/>
          <w:lang w:val="en-US"/>
        </w:rPr>
        <w:t>disease</w:t>
      </w:r>
      <w:r w:rsidR="0044420D" w:rsidRPr="003C61F6">
        <w:rPr>
          <w:rFonts w:asciiTheme="majorBidi" w:hAnsiTheme="majorBidi" w:cstheme="majorBidi"/>
          <w:lang w:val="en-US"/>
        </w:rPr>
        <w:t>s</w:t>
      </w:r>
      <w:r w:rsidR="005057FC" w:rsidRPr="003C61F6">
        <w:rPr>
          <w:rFonts w:asciiTheme="majorBidi" w:hAnsiTheme="majorBidi" w:cstheme="majorBidi"/>
          <w:lang w:val="en-US"/>
        </w:rPr>
        <w:t xml:space="preserve"> </w:t>
      </w:r>
      <w:r w:rsidR="00754559" w:rsidRPr="003C61F6">
        <w:rPr>
          <w:rFonts w:asciiTheme="majorBidi" w:hAnsiTheme="majorBidi" w:cstheme="majorBidi"/>
          <w:lang w:val="en-US"/>
        </w:rPr>
        <w:t>to</w:t>
      </w:r>
      <w:r w:rsidR="007D42E6" w:rsidRPr="003C61F6">
        <w:rPr>
          <w:rFonts w:asciiTheme="majorBidi" w:hAnsiTheme="majorBidi" w:cstheme="majorBidi"/>
          <w:lang w:val="en-US"/>
        </w:rPr>
        <w:t xml:space="preserve"> geological events</w:t>
      </w:r>
      <w:r w:rsidR="005057FC" w:rsidRPr="003C61F6">
        <w:rPr>
          <w:rFonts w:asciiTheme="majorBidi" w:hAnsiTheme="majorBidi" w:cstheme="majorBidi"/>
          <w:lang w:val="en-US"/>
        </w:rPr>
        <w:t xml:space="preserve"> such as </w:t>
      </w:r>
      <w:r w:rsidR="00754559" w:rsidRPr="003C61F6">
        <w:rPr>
          <w:rFonts w:asciiTheme="majorBidi" w:hAnsiTheme="majorBidi" w:cstheme="majorBidi"/>
          <w:lang w:val="en-US"/>
        </w:rPr>
        <w:t>t</w:t>
      </w:r>
      <w:r w:rsidR="005057FC" w:rsidRPr="003C61F6">
        <w:rPr>
          <w:rFonts w:asciiTheme="majorBidi" w:hAnsiTheme="majorBidi" w:cstheme="majorBidi"/>
          <w:lang w:val="en-US"/>
        </w:rPr>
        <w:t>sunamis or volcanic eruptions</w:t>
      </w:r>
      <w:r w:rsidR="007D42E6" w:rsidRPr="003C61F6">
        <w:rPr>
          <w:rFonts w:asciiTheme="majorBidi" w:hAnsiTheme="majorBidi" w:cstheme="majorBidi"/>
          <w:lang w:val="en-US"/>
        </w:rPr>
        <w:t xml:space="preserve">. </w:t>
      </w:r>
      <w:r w:rsidR="00270BC2" w:rsidRPr="003C61F6">
        <w:rPr>
          <w:rFonts w:asciiTheme="majorBidi" w:hAnsiTheme="majorBidi" w:cstheme="majorBidi"/>
          <w:lang w:val="en-US"/>
        </w:rPr>
        <w:t>D</w:t>
      </w:r>
      <w:r w:rsidR="007D42E6" w:rsidRPr="003C61F6">
        <w:rPr>
          <w:rFonts w:asciiTheme="majorBidi" w:hAnsiTheme="majorBidi" w:cstheme="majorBidi"/>
          <w:lang w:val="en-US"/>
        </w:rPr>
        <w:t>ue to the complex nature of social-ecological stressors on food systems, we combine</w:t>
      </w:r>
      <w:r w:rsidR="00D52446">
        <w:rPr>
          <w:rFonts w:asciiTheme="majorBidi" w:hAnsiTheme="majorBidi" w:cstheme="majorBidi"/>
          <w:lang w:val="en-US"/>
        </w:rPr>
        <w:t>d</w:t>
      </w:r>
      <w:r w:rsidR="0098288C">
        <w:rPr>
          <w:rFonts w:asciiTheme="majorBidi" w:hAnsiTheme="majorBidi" w:cstheme="majorBidi"/>
          <w:lang w:val="en-US"/>
        </w:rPr>
        <w:t xml:space="preserve"> many of these</w:t>
      </w:r>
      <w:r w:rsidR="007D42E6" w:rsidRPr="003C61F6">
        <w:rPr>
          <w:rFonts w:asciiTheme="majorBidi" w:hAnsiTheme="majorBidi" w:cstheme="majorBidi"/>
          <w:lang w:val="en-US"/>
        </w:rPr>
        <w:t xml:space="preserve"> categories to explain the </w:t>
      </w:r>
      <w:r w:rsidR="006A14B9">
        <w:rPr>
          <w:rFonts w:asciiTheme="majorBidi" w:hAnsiTheme="majorBidi" w:cstheme="majorBidi"/>
          <w:lang w:val="en-US"/>
        </w:rPr>
        <w:t xml:space="preserve">drivers </w:t>
      </w:r>
      <w:r w:rsidR="007D42E6" w:rsidRPr="003C61F6">
        <w:rPr>
          <w:rFonts w:asciiTheme="majorBidi" w:hAnsiTheme="majorBidi" w:cstheme="majorBidi"/>
          <w:lang w:val="en-US"/>
        </w:rPr>
        <w:t xml:space="preserve">of </w:t>
      </w:r>
      <w:r w:rsidR="00D36965">
        <w:rPr>
          <w:rFonts w:asciiTheme="majorBidi" w:hAnsiTheme="majorBidi" w:cstheme="majorBidi"/>
          <w:lang w:val="en-US"/>
        </w:rPr>
        <w:t xml:space="preserve">production </w:t>
      </w:r>
      <w:r w:rsidR="007D42E6" w:rsidRPr="003C61F6">
        <w:rPr>
          <w:rFonts w:asciiTheme="majorBidi" w:hAnsiTheme="majorBidi" w:cstheme="majorBidi"/>
          <w:lang w:val="en-US"/>
        </w:rPr>
        <w:t xml:space="preserve">shocks, and highlight </w:t>
      </w:r>
      <w:r w:rsidR="0098288C">
        <w:rPr>
          <w:rFonts w:asciiTheme="majorBidi" w:hAnsiTheme="majorBidi" w:cstheme="majorBidi"/>
          <w:lang w:val="en-US"/>
        </w:rPr>
        <w:t xml:space="preserve">these </w:t>
      </w:r>
      <w:r w:rsidR="007D42E6" w:rsidRPr="003C61F6">
        <w:rPr>
          <w:rFonts w:asciiTheme="majorBidi" w:hAnsiTheme="majorBidi" w:cstheme="majorBidi"/>
          <w:lang w:val="en-US"/>
        </w:rPr>
        <w:t xml:space="preserve">sub-categories in </w:t>
      </w:r>
      <w:r w:rsidR="007D42E6" w:rsidRPr="003C61F6">
        <w:rPr>
          <w:rFonts w:asciiTheme="majorBidi" w:hAnsiTheme="majorBidi" w:cstheme="majorBidi"/>
          <w:b/>
          <w:bCs/>
          <w:lang w:val="en-US"/>
        </w:rPr>
        <w:t>Figure 2.</w:t>
      </w:r>
      <w:r w:rsidR="007D42E6" w:rsidRPr="003C61F6">
        <w:rPr>
          <w:rFonts w:asciiTheme="majorBidi" w:hAnsiTheme="majorBidi" w:cstheme="majorBidi"/>
          <w:lang w:val="en-US"/>
        </w:rPr>
        <w:t xml:space="preserve"> The Unknown category contains shocks </w:t>
      </w:r>
      <w:r w:rsidR="00981A56" w:rsidRPr="003C61F6">
        <w:rPr>
          <w:rFonts w:asciiTheme="majorBidi" w:hAnsiTheme="majorBidi" w:cstheme="majorBidi"/>
          <w:lang w:val="en-US"/>
        </w:rPr>
        <w:t>for which</w:t>
      </w:r>
      <w:r w:rsidR="007D42E6" w:rsidRPr="003C61F6">
        <w:rPr>
          <w:rFonts w:asciiTheme="majorBidi" w:hAnsiTheme="majorBidi" w:cstheme="majorBidi"/>
          <w:lang w:val="en-US"/>
        </w:rPr>
        <w:t xml:space="preserve"> we could not find a documented reason.</w:t>
      </w:r>
      <w:r w:rsidR="00F70759" w:rsidRPr="003C61F6">
        <w:rPr>
          <w:rFonts w:asciiTheme="majorBidi" w:hAnsiTheme="majorBidi" w:cstheme="majorBidi"/>
          <w:lang w:val="en-US"/>
        </w:rPr>
        <w:t xml:space="preserve"> </w:t>
      </w:r>
      <w:r w:rsidR="00FD7598">
        <w:rPr>
          <w:rFonts w:asciiTheme="majorBidi" w:hAnsiTheme="majorBidi" w:cstheme="majorBidi"/>
          <w:lang w:val="en-US"/>
        </w:rPr>
        <w:t>I</w:t>
      </w:r>
      <w:r w:rsidR="004036C7">
        <w:rPr>
          <w:rFonts w:asciiTheme="majorBidi" w:hAnsiTheme="majorBidi" w:cstheme="majorBidi"/>
          <w:lang w:val="en-US"/>
        </w:rPr>
        <w:t>t is possible</w:t>
      </w:r>
      <w:r w:rsidR="0098057C" w:rsidRPr="003C61F6">
        <w:rPr>
          <w:rFonts w:asciiTheme="majorBidi" w:hAnsiTheme="majorBidi" w:cstheme="majorBidi"/>
          <w:lang w:val="en-US"/>
        </w:rPr>
        <w:t xml:space="preserve"> that o</w:t>
      </w:r>
      <w:r w:rsidR="00981A56" w:rsidRPr="003C61F6">
        <w:rPr>
          <w:rFonts w:asciiTheme="majorBidi" w:hAnsiTheme="majorBidi" w:cstheme="majorBidi"/>
          <w:lang w:val="en-US"/>
        </w:rPr>
        <w:t xml:space="preserve">ur statistical approach to detection means we </w:t>
      </w:r>
      <w:r w:rsidR="0098057C" w:rsidRPr="003C61F6">
        <w:rPr>
          <w:rFonts w:asciiTheme="majorBidi" w:hAnsiTheme="majorBidi" w:cstheme="majorBidi"/>
          <w:lang w:val="en-US"/>
        </w:rPr>
        <w:t>identif</w:t>
      </w:r>
      <w:r w:rsidR="00FD7598">
        <w:rPr>
          <w:rFonts w:asciiTheme="majorBidi" w:hAnsiTheme="majorBidi" w:cstheme="majorBidi"/>
          <w:lang w:val="en-US"/>
        </w:rPr>
        <w:t>y</w:t>
      </w:r>
      <w:r w:rsidR="00981A56" w:rsidRPr="003C61F6">
        <w:rPr>
          <w:rFonts w:asciiTheme="majorBidi" w:hAnsiTheme="majorBidi" w:cstheme="majorBidi"/>
          <w:lang w:val="en-US"/>
        </w:rPr>
        <w:t xml:space="preserve"> changes</w:t>
      </w:r>
      <w:r w:rsidR="0098057C" w:rsidRPr="003C61F6">
        <w:rPr>
          <w:rFonts w:asciiTheme="majorBidi" w:hAnsiTheme="majorBidi" w:cstheme="majorBidi"/>
          <w:lang w:val="en-US"/>
        </w:rPr>
        <w:t xml:space="preserve"> to</w:t>
      </w:r>
      <w:r w:rsidR="00F70759" w:rsidRPr="003C61F6">
        <w:rPr>
          <w:rFonts w:asciiTheme="majorBidi" w:hAnsiTheme="majorBidi" w:cstheme="majorBidi"/>
          <w:lang w:val="en-US"/>
        </w:rPr>
        <w:t xml:space="preserve"> national reporting methods </w:t>
      </w:r>
      <w:r w:rsidR="00981A56" w:rsidRPr="003C61F6">
        <w:rPr>
          <w:rFonts w:asciiTheme="majorBidi" w:hAnsiTheme="majorBidi" w:cstheme="majorBidi"/>
          <w:lang w:val="en-US"/>
        </w:rPr>
        <w:t>as a shock</w:t>
      </w:r>
      <w:r w:rsidR="006878CB">
        <w:rPr>
          <w:rFonts w:asciiTheme="majorBidi" w:hAnsiTheme="majorBidi" w:cstheme="majorBidi"/>
          <w:lang w:val="en-US"/>
        </w:rPr>
        <w:t>.</w:t>
      </w:r>
      <w:r w:rsidR="004155A4">
        <w:rPr>
          <w:rFonts w:asciiTheme="majorBidi" w:hAnsiTheme="majorBidi" w:cstheme="majorBidi"/>
          <w:lang w:val="en-US"/>
        </w:rPr>
        <w:t xml:space="preserve"> </w:t>
      </w:r>
      <w:r w:rsidR="006878CB">
        <w:rPr>
          <w:rFonts w:asciiTheme="majorBidi" w:hAnsiTheme="majorBidi" w:cstheme="majorBidi"/>
          <w:lang w:val="en-US"/>
        </w:rPr>
        <w:t>This</w:t>
      </w:r>
      <w:r w:rsidR="00FD7598">
        <w:rPr>
          <w:rFonts w:asciiTheme="majorBidi" w:hAnsiTheme="majorBidi" w:cstheme="majorBidi"/>
          <w:lang w:val="en-US"/>
        </w:rPr>
        <w:t xml:space="preserve"> highlights the importance of the</w:t>
      </w:r>
      <w:r w:rsidR="00C172CC" w:rsidRPr="003C61F6">
        <w:rPr>
          <w:rFonts w:asciiTheme="majorBidi" w:hAnsiTheme="majorBidi" w:cstheme="majorBidi"/>
          <w:lang w:val="en-US"/>
        </w:rPr>
        <w:t xml:space="preserve"> complimentary quantitative and qualitative approaches </w:t>
      </w:r>
      <w:r w:rsidR="00FD7598">
        <w:rPr>
          <w:rFonts w:asciiTheme="majorBidi" w:hAnsiTheme="majorBidi" w:cstheme="majorBidi"/>
          <w:lang w:val="en-US"/>
        </w:rPr>
        <w:t xml:space="preserve">used here to prevent </w:t>
      </w:r>
      <w:r w:rsidR="00CC1C2B">
        <w:rPr>
          <w:rFonts w:asciiTheme="majorBidi" w:hAnsiTheme="majorBidi" w:cstheme="majorBidi"/>
          <w:lang w:val="en-US"/>
        </w:rPr>
        <w:t>spurious</w:t>
      </w:r>
      <w:r w:rsidR="004155A4">
        <w:rPr>
          <w:rFonts w:asciiTheme="majorBidi" w:hAnsiTheme="majorBidi" w:cstheme="majorBidi"/>
          <w:lang w:val="en-US"/>
        </w:rPr>
        <w:t xml:space="preserve"> conclusions on cause and effect</w:t>
      </w:r>
      <w:r w:rsidR="00FD7598">
        <w:rPr>
          <w:rFonts w:asciiTheme="majorBidi" w:hAnsiTheme="majorBidi" w:cstheme="majorBidi"/>
          <w:lang w:val="en-US"/>
        </w:rPr>
        <w:t xml:space="preserve"> being drawn from such false positives</w:t>
      </w:r>
      <w:r w:rsidR="00FE1C67"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00FE1C67" w:rsidRPr="003C61F6">
        <w:rPr>
          <w:rFonts w:asciiTheme="majorBidi" w:hAnsiTheme="majorBidi" w:cstheme="majorBidi"/>
          <w:lang w:val="en-US"/>
        </w:rPr>
        <w:fldChar w:fldCharType="separate"/>
      </w:r>
      <w:r w:rsidR="00FE1C67" w:rsidRPr="003C61F6">
        <w:rPr>
          <w:rFonts w:asciiTheme="majorBidi" w:hAnsiTheme="majorBidi" w:cstheme="majorBidi"/>
          <w:noProof/>
          <w:vertAlign w:val="superscript"/>
          <w:lang w:val="en-US"/>
        </w:rPr>
        <w:t>1</w:t>
      </w:r>
      <w:r w:rsidR="00FE1C67" w:rsidRPr="003C61F6">
        <w:rPr>
          <w:rFonts w:asciiTheme="majorBidi" w:hAnsiTheme="majorBidi" w:cstheme="majorBidi"/>
          <w:lang w:val="en-US"/>
        </w:rPr>
        <w:fldChar w:fldCharType="end"/>
      </w:r>
      <w:r w:rsidR="00C172CC" w:rsidRPr="003C61F6">
        <w:rPr>
          <w:rFonts w:asciiTheme="majorBidi" w:hAnsiTheme="majorBidi" w:cstheme="majorBidi"/>
          <w:lang w:val="en-US"/>
        </w:rPr>
        <w:t>.</w:t>
      </w:r>
    </w:p>
    <w:p w14:paraId="1190DBBA" w14:textId="71AEA0D9" w:rsidR="00A024F7" w:rsidRPr="003C61F6" w:rsidRDefault="00C07ADB" w:rsidP="00F31E44">
      <w:pPr>
        <w:spacing w:after="240" w:line="360" w:lineRule="auto"/>
        <w:jc w:val="both"/>
        <w:rPr>
          <w:rFonts w:asciiTheme="majorBidi" w:hAnsiTheme="majorBidi" w:cstheme="majorBidi"/>
        </w:rPr>
      </w:pPr>
      <w:r w:rsidRPr="003C61F6">
        <w:rPr>
          <w:rFonts w:asciiTheme="majorBidi" w:hAnsiTheme="majorBidi" w:cstheme="majorBidi"/>
        </w:rPr>
        <w:t xml:space="preserve">Extreme weather events and geopolitical crises </w:t>
      </w:r>
      <w:r w:rsidR="003E1BDD" w:rsidRPr="003C61F6">
        <w:rPr>
          <w:rFonts w:asciiTheme="majorBidi" w:hAnsiTheme="majorBidi" w:cstheme="majorBidi"/>
        </w:rPr>
        <w:t>were the dominant driver</w:t>
      </w:r>
      <w:r w:rsidR="00113F6B" w:rsidRPr="003C61F6">
        <w:rPr>
          <w:rFonts w:asciiTheme="majorBidi" w:hAnsiTheme="majorBidi" w:cstheme="majorBidi"/>
        </w:rPr>
        <w:t>s</w:t>
      </w:r>
      <w:r w:rsidR="003E1BDD" w:rsidRPr="003C61F6">
        <w:rPr>
          <w:rFonts w:asciiTheme="majorBidi" w:hAnsiTheme="majorBidi" w:cstheme="majorBidi"/>
        </w:rPr>
        <w:t xml:space="preserve"> of agricultural shocks</w:t>
      </w:r>
      <w:r w:rsidR="00F708E5" w:rsidRPr="003C61F6">
        <w:rPr>
          <w:rFonts w:asciiTheme="majorBidi" w:hAnsiTheme="majorBidi" w:cstheme="majorBidi"/>
        </w:rPr>
        <w:t xml:space="preserve"> </w:t>
      </w:r>
      <w:r w:rsidR="00F708E5" w:rsidRPr="003C61F6">
        <w:rPr>
          <w:rFonts w:asciiTheme="majorBidi" w:hAnsiTheme="majorBidi" w:cstheme="majorBidi"/>
          <w:b/>
          <w:bCs/>
        </w:rPr>
        <w:t xml:space="preserve">(Figure </w:t>
      </w:r>
      <w:r w:rsidR="00AB3EBD" w:rsidRPr="003C61F6">
        <w:rPr>
          <w:rFonts w:asciiTheme="majorBidi" w:hAnsiTheme="majorBidi" w:cstheme="majorBidi"/>
          <w:b/>
          <w:bCs/>
        </w:rPr>
        <w:t>2</w:t>
      </w:r>
      <w:r w:rsidR="00F708E5" w:rsidRPr="003C61F6">
        <w:rPr>
          <w:rFonts w:asciiTheme="majorBidi" w:hAnsiTheme="majorBidi" w:cstheme="majorBidi"/>
          <w:b/>
          <w:bCs/>
        </w:rPr>
        <w:t>)</w:t>
      </w:r>
      <w:r w:rsidR="003E1BDD" w:rsidRPr="003C61F6">
        <w:rPr>
          <w:rFonts w:asciiTheme="majorBidi" w:hAnsiTheme="majorBidi" w:cstheme="majorBidi"/>
        </w:rPr>
        <w:t xml:space="preserve">. </w:t>
      </w:r>
      <w:r w:rsidR="00AC6B2F">
        <w:rPr>
          <w:rFonts w:asciiTheme="majorBidi" w:hAnsiTheme="majorBidi" w:cstheme="majorBidi"/>
        </w:rPr>
        <w:t>Over half</w:t>
      </w:r>
      <w:r w:rsidR="003E1BDD" w:rsidRPr="003C61F6">
        <w:rPr>
          <w:rFonts w:asciiTheme="majorBidi" w:hAnsiTheme="majorBidi" w:cstheme="majorBidi"/>
        </w:rPr>
        <w:t xml:space="preserve"> of all shocks to crop production systems were a result of extreme weather events</w:t>
      </w:r>
      <w:r w:rsidR="00F708E5" w:rsidRPr="003C61F6">
        <w:rPr>
          <w:rFonts w:asciiTheme="majorBidi" w:hAnsiTheme="majorBidi" w:cstheme="majorBidi"/>
        </w:rPr>
        <w:t xml:space="preserve"> </w:t>
      </w:r>
      <w:r w:rsidR="00F708E5" w:rsidRPr="003C61F6">
        <w:rPr>
          <w:rFonts w:asciiTheme="majorBidi" w:hAnsiTheme="majorBidi" w:cstheme="majorBidi"/>
          <w:b/>
          <w:bCs/>
        </w:rPr>
        <w:t xml:space="preserve">(Figure </w:t>
      </w:r>
      <w:r w:rsidR="00AB3EBD" w:rsidRPr="003C61F6">
        <w:rPr>
          <w:rFonts w:asciiTheme="majorBidi" w:hAnsiTheme="majorBidi" w:cstheme="majorBidi"/>
          <w:b/>
          <w:bCs/>
        </w:rPr>
        <w:t>2</w:t>
      </w:r>
      <w:r w:rsidR="00F708E5" w:rsidRPr="003C61F6">
        <w:rPr>
          <w:rFonts w:asciiTheme="majorBidi" w:hAnsiTheme="majorBidi" w:cstheme="majorBidi"/>
          <w:b/>
          <w:bCs/>
        </w:rPr>
        <w:t>)</w:t>
      </w:r>
      <w:r w:rsidR="003E1BDD" w:rsidRPr="003C61F6">
        <w:rPr>
          <w:rFonts w:asciiTheme="majorBidi" w:hAnsiTheme="majorBidi" w:cstheme="majorBidi"/>
        </w:rPr>
        <w:t xml:space="preserve">, </w:t>
      </w:r>
      <w:r w:rsidR="00960747">
        <w:rPr>
          <w:rFonts w:asciiTheme="majorBidi" w:hAnsiTheme="majorBidi" w:cstheme="majorBidi"/>
        </w:rPr>
        <w:t xml:space="preserve">largely drought, </w:t>
      </w:r>
      <w:r w:rsidR="003E1BDD" w:rsidRPr="003C61F6">
        <w:rPr>
          <w:rFonts w:asciiTheme="majorBidi" w:hAnsiTheme="majorBidi" w:cstheme="majorBidi"/>
        </w:rPr>
        <w:t>reinforcing</w:t>
      </w:r>
      <w:r w:rsidR="00D26447" w:rsidRPr="003C61F6">
        <w:rPr>
          <w:rFonts w:asciiTheme="majorBidi" w:hAnsiTheme="majorBidi" w:cstheme="majorBidi"/>
        </w:rPr>
        <w:t xml:space="preserve"> the</w:t>
      </w:r>
      <w:r w:rsidR="00270BC2" w:rsidRPr="003C61F6">
        <w:rPr>
          <w:rFonts w:asciiTheme="majorBidi" w:hAnsiTheme="majorBidi" w:cstheme="majorBidi"/>
        </w:rPr>
        <w:t xml:space="preserve"> concern about</w:t>
      </w:r>
      <w:r w:rsidR="00D26447" w:rsidRPr="003C61F6">
        <w:rPr>
          <w:rFonts w:asciiTheme="majorBidi" w:hAnsiTheme="majorBidi" w:cstheme="majorBidi"/>
        </w:rPr>
        <w:t xml:space="preserve"> vulnerability of arable systems to climatic and meteorological volatility</w:t>
      </w:r>
      <w:r w:rsidR="00F708E5" w:rsidRPr="003C61F6">
        <w:rPr>
          <w:rFonts w:asciiTheme="majorBidi" w:hAnsiTheme="majorBidi" w:cstheme="majorBidi"/>
        </w:rPr>
        <w:t xml:space="preserve"> across the globe</w:t>
      </w:r>
      <w:r w:rsidR="00F708E5" w:rsidRPr="003C61F6">
        <w:rPr>
          <w:rFonts w:asciiTheme="majorBidi" w:hAnsiTheme="majorBidi" w:cstheme="majorBidi"/>
        </w:rPr>
        <w:fldChar w:fldCharType="begin" w:fldLock="1"/>
      </w:r>
      <w:r w:rsidR="00D27347">
        <w:rPr>
          <w:rFonts w:asciiTheme="majorBidi" w:hAnsiTheme="majorBidi" w:cstheme="majorBidi"/>
        </w:rPr>
        <w:instrText>ADDIN CSL_CITATION { "citationItems" : [ { "id" : "ITEM-1", "itemData" : { "DOI" : "10.1038/nature16467", "ISBN" : "9781137332875", "ISSN" : "14764687", "PMID" : "21112818", "abstract" : "recent years, several extreme weather disasters have partially or completely damaged regional crop production1\u20135. While detailed regional accounts of the effects of extreme weather disasters exist, the global scale effects of droughts, floods and extreme temperature on crop production are yet to be quantified. Here we estimate for the first time, to our knowledge, national cereal production losses across the globe resulting from reported extreme weather disasters during 1964\u20132007. We show that droughts and extreme heat significantly reduced national cereal production by 9\u201310%, whereas our analysis could not identify an effect from floods and extreme cold in the national data. Analysing the underlying processes, we find that production losses due to droughts were associated with a reduction in both harvested area and yields, whereas extreme heat mainly decreased cereal yields. Furthermore, the results highlight ~7% greater production damage from more recent droughts and 8\u201311% more damage in developed countries than in developing ones. Our findings may help to guide agricultural priorities in international disaster risk reduction and adaptation efforts", "author" : [ { "dropping-particle" : "", "family" : "Lesk", "given" : "Corey", "non-dropping-particle" : "", "parse-names" : false, "suffix" : "" }, { "dropping-particle" : "", "family" : "Rowhani", "given" : "Pedram", "non-dropping-particle" : "", "parse-names" : false, "suffix" : "" }, { "dropping-particle" : "", "family" : "Ramankutty", "given" : "Navin", "non-dropping-particle" : "", "parse-names" : false, "suffix" : "" } ], "container-title" : "Nature", "id" : "ITEM-1", "issue" : "7584", "issued" : { "date-parts" : [ [ "2016" ] ] }, "page" : "84-87", "publisher" : "Nature Publishing Group", "title" : "Influence of extreme weather disasters on global crop production", "type" : "article-journal", "volume" : "529" }, "uris" : [ "http://www.mendeley.com/documents/?uuid=18370b20-312c-47fa-865c-7716255834d7" ] } ], "mendeley" : { "formattedCitation" : "&lt;sup&gt;17&lt;/sup&gt;", "plainTextFormattedCitation" : "17", "previouslyFormattedCitation" : "&lt;sup&gt;17&lt;/sup&gt;" }, "properties" : { "noteIndex" : 0 }, "schema" : "https://github.com/citation-style-language/schema/raw/master/csl-citation.json" }</w:instrText>
      </w:r>
      <w:r w:rsidR="00F708E5" w:rsidRPr="003C61F6">
        <w:rPr>
          <w:rFonts w:asciiTheme="majorBidi" w:hAnsiTheme="majorBidi" w:cstheme="majorBidi"/>
          <w:vertAlign w:val="superscript"/>
        </w:rPr>
        <w:fldChar w:fldCharType="separate"/>
      </w:r>
      <w:r w:rsidR="00272A04" w:rsidRPr="00272A04">
        <w:rPr>
          <w:rFonts w:asciiTheme="majorBidi" w:hAnsiTheme="majorBidi" w:cstheme="majorBidi"/>
          <w:noProof/>
          <w:vertAlign w:val="superscript"/>
        </w:rPr>
        <w:t>17</w:t>
      </w:r>
      <w:r w:rsidR="00F708E5" w:rsidRPr="003C61F6">
        <w:rPr>
          <w:rFonts w:asciiTheme="majorBidi" w:hAnsiTheme="majorBidi" w:cstheme="majorBidi"/>
        </w:rPr>
        <w:fldChar w:fldCharType="end"/>
      </w:r>
      <w:r w:rsidR="00F708E5" w:rsidRPr="003C61F6">
        <w:rPr>
          <w:rFonts w:asciiTheme="majorBidi" w:hAnsiTheme="majorBidi" w:cstheme="majorBidi"/>
        </w:rPr>
        <w:t xml:space="preserve">. </w:t>
      </w:r>
      <w:r w:rsidR="00216798" w:rsidRPr="003C61F6">
        <w:rPr>
          <w:rFonts w:asciiTheme="majorBidi" w:hAnsiTheme="majorBidi" w:cstheme="majorBidi"/>
        </w:rPr>
        <w:t>We</w:t>
      </w:r>
      <w:r w:rsidR="00F708E5" w:rsidRPr="003C61F6">
        <w:rPr>
          <w:rFonts w:asciiTheme="majorBidi" w:hAnsiTheme="majorBidi" w:cstheme="majorBidi"/>
        </w:rPr>
        <w:t xml:space="preserve"> </w:t>
      </w:r>
      <w:r w:rsidR="00A90EB1" w:rsidRPr="003C61F6">
        <w:rPr>
          <w:rFonts w:asciiTheme="majorBidi" w:hAnsiTheme="majorBidi" w:cstheme="majorBidi"/>
        </w:rPr>
        <w:t xml:space="preserve">also </w:t>
      </w:r>
      <w:r w:rsidR="00F708E5" w:rsidRPr="003C61F6">
        <w:rPr>
          <w:rFonts w:asciiTheme="majorBidi" w:hAnsiTheme="majorBidi" w:cstheme="majorBidi"/>
        </w:rPr>
        <w:t>found extreme weather to be a majo</w:t>
      </w:r>
      <w:r w:rsidR="00893C07">
        <w:rPr>
          <w:rFonts w:asciiTheme="majorBidi" w:hAnsiTheme="majorBidi" w:cstheme="majorBidi"/>
        </w:rPr>
        <w:t>r driver of shocks to livestock</w:t>
      </w:r>
      <w:r w:rsidR="008A6C0F">
        <w:rPr>
          <w:rFonts w:asciiTheme="majorBidi" w:hAnsiTheme="majorBidi" w:cstheme="majorBidi"/>
        </w:rPr>
        <w:tab/>
      </w:r>
      <w:r w:rsidR="00F708E5" w:rsidRPr="003C61F6">
        <w:rPr>
          <w:rFonts w:asciiTheme="majorBidi" w:hAnsiTheme="majorBidi" w:cstheme="majorBidi"/>
        </w:rPr>
        <w:t xml:space="preserve"> (3</w:t>
      </w:r>
      <w:r w:rsidR="00AC6B2F">
        <w:rPr>
          <w:rFonts w:asciiTheme="majorBidi" w:hAnsiTheme="majorBidi" w:cstheme="majorBidi"/>
        </w:rPr>
        <w:t>3</w:t>
      </w:r>
      <w:r w:rsidR="00F708E5" w:rsidRPr="003C61F6">
        <w:rPr>
          <w:rFonts w:asciiTheme="majorBidi" w:hAnsiTheme="majorBidi" w:cstheme="majorBidi"/>
        </w:rPr>
        <w:t>%)</w:t>
      </w:r>
      <w:r w:rsidR="00686A66" w:rsidRPr="003C61F6">
        <w:rPr>
          <w:rFonts w:asciiTheme="majorBidi" w:hAnsiTheme="majorBidi" w:cstheme="majorBidi"/>
        </w:rPr>
        <w:t>,</w:t>
      </w:r>
      <w:r w:rsidR="00686A66" w:rsidRPr="003C61F6">
        <w:rPr>
          <w:rFonts w:asciiTheme="majorBidi" w:hAnsiTheme="majorBidi" w:cstheme="majorBidi"/>
          <w:lang w:val="en-US"/>
        </w:rPr>
        <w:t xml:space="preserve"> particularly</w:t>
      </w:r>
      <w:r w:rsidR="00216798" w:rsidRPr="003C61F6">
        <w:rPr>
          <w:rFonts w:asciiTheme="majorBidi" w:hAnsiTheme="majorBidi" w:cstheme="majorBidi"/>
          <w:lang w:val="en-US"/>
        </w:rPr>
        <w:t xml:space="preserve"> where reductions to feed occurred. For instance, severe summertime droughts in Mongolia in 2001 and 2010 reduced fodder and feed availability</w:t>
      </w:r>
      <w:r w:rsidR="002B1741" w:rsidRPr="003C61F6">
        <w:rPr>
          <w:rFonts w:asciiTheme="majorBidi" w:hAnsiTheme="majorBidi" w:cstheme="majorBidi"/>
          <w:lang w:val="en-US"/>
        </w:rPr>
        <w:t>,</w:t>
      </w:r>
      <w:r w:rsidR="00216798" w:rsidRPr="003C61F6">
        <w:rPr>
          <w:rFonts w:asciiTheme="majorBidi" w:hAnsiTheme="majorBidi" w:cstheme="majorBidi"/>
          <w:lang w:val="en-US"/>
        </w:rPr>
        <w:t xml:space="preserve"> compromised livestock </w:t>
      </w:r>
      <w:r w:rsidR="00686A66" w:rsidRPr="003C61F6">
        <w:rPr>
          <w:rFonts w:asciiTheme="majorBidi" w:hAnsiTheme="majorBidi" w:cstheme="majorBidi"/>
          <w:lang w:val="en-US"/>
        </w:rPr>
        <w:t>condition</w:t>
      </w:r>
      <w:r w:rsidR="00216798" w:rsidRPr="003C61F6">
        <w:rPr>
          <w:rFonts w:asciiTheme="majorBidi" w:hAnsiTheme="majorBidi" w:cstheme="majorBidi"/>
          <w:lang w:val="en-US"/>
        </w:rPr>
        <w:t>, and led to mass mortality events</w:t>
      </w:r>
      <w:r w:rsidR="00686A66" w:rsidRPr="003C61F6">
        <w:rPr>
          <w:rFonts w:asciiTheme="majorBidi" w:hAnsiTheme="majorBidi" w:cstheme="majorBidi"/>
          <w:lang w:val="en-US"/>
        </w:rPr>
        <w:t xml:space="preserve"> during cold winter extremes</w:t>
      </w:r>
      <w:r w:rsidR="00216798"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"10.1088/1748-9326/10/7/074012", "ISBN" : "1748-9326", "ISSN" : "17489326", "abstract" : "Recent incidences of mass livestock mortality, known as dzud, have called into question the sustainability of pastoral nomadic herding, the cornerstone of Mongolian culture. A total of 20 million head of livestock perished in the mortality events of 2000\u20132002, and 2009\u20132010. To mitigate the effects of such events on the lives of herders, international agencies such as the World Bank are taking increasing interest in developing tailored market-based solutions like index-insurance. Their ultimate success depends on understanding the historical context and underlying causes of mortality. In this paper we examine mortality in 21 Mongolian aimags (provinces) between 1955 and 2013 in order to explain its density independent cause(s) related to climate variability. We show that livestock mortality is most strongly linked to winter (November\u2013February) temperatures, with incidences of mass mortality being most likely to occur because of an anomalously cold winter. Additionally, we find prior summer (July\u2013September) drought and precipitation deficit to be important triggers for mortality that intensifies the effect of upcoming winter temperatures on livestock. Our density independent mortality model based on winter temperature, summer drought, summer precipitation, and summer potential evaporanspiration explains 48.4% of the total variability in the mortality dataset. The Mongolian index based livestock insurance program uses a threshold of 6% mortality to trigger payouts. We find that on average for Mongolia, the probability of exceedance of 6% mortality in any given year is 26% over the 59 year period between 1955 and 2013.", "author" : [ { "dropping-particle" : "", "family" : "Rao", "given" : "Mukund Palat", "non-dropping-particle" : "", "parse-names" : false, "suffix" : "" }, { "dropping-particle" : "", "family" : "Davi", "given" : "Nicole K.", "non-dropping-particle" : "", "parse-names" : false, "suffix" : "" }, { "dropping-particle" : "", "family" : "D'Arrigo", "given" : "Rosanne D.", "non-dropping-particle" : "", "parse-names" : false, "suffix" : "" }, { "dropping-particle" : "", "family" : "Skees", "given" : "Jerry", "non-dropping-particle" : "", "parse-names" : false, "suffix" : "" }, { "dropping-particle" : "", "family" : "Nachin", "given" : "Baatarbileg", "non-dropping-particle" : "", "parse-names" : false, "suffix" : "" }, { "dropping-particle" : "", "family" : "Leland", "given" : "Caroline", "non-dropping-particle" : "", "parse-names" : false, "suffix" : "" }, { "dropping-particle" : "", "family" : "Lyon", "given" : "Bradfield", "non-dropping-particle" : "", "parse-names" : false, "suffix" : "" }, { "dropping-particle" : "", "family" : "Wang", "given" : "Shih Yu", "non-dropping-particle" : "", "parse-names" : false, "suffix" : "" }, { "dropping-particle" : "", "family" : "Byambasuren", "given" : "Oyunsanaa", "non-dropping-particle" : "", "parse-names" : false, "suffix" : "" } ], "container-title" : "Environmental Research Letters", "id" : "ITEM-1", "issue" : "7", "issued" : { "date-parts" : [ [ "2015" ] ] }, "title" : "Dzuds, droughts, and livestock mortality in Mongolia", "type" : "article-journal", "volume" : "10" }, "uris" : [ "http://www.mendeley.com/documents/?uuid=aa224a5b-ce55-41b3-97f6-0561abcdcbef" ] } ], "mendeley" : { "formattedCitation" : "&lt;sup&gt;18&lt;/sup&gt;", "plainTextFormattedCitation" : "18", "previouslyFormattedCitation" : "&lt;sup&gt;18&lt;/sup&gt;" }, "properties" : { "noteIndex" : 0 }, "schema" : "https://github.com/citation-style-language/schema/raw/master/csl-citation.json" }</w:instrText>
      </w:r>
      <w:r w:rsidR="00216798" w:rsidRPr="003C61F6">
        <w:rPr>
          <w:rFonts w:asciiTheme="majorBidi" w:hAnsiTheme="majorBidi" w:cstheme="majorBidi"/>
          <w:vertAlign w:val="superscript"/>
          <w:lang w:val="en-US"/>
        </w:rPr>
        <w:fldChar w:fldCharType="separate"/>
      </w:r>
      <w:r w:rsidR="00272A04" w:rsidRPr="00272A04">
        <w:rPr>
          <w:rFonts w:asciiTheme="majorBidi" w:hAnsiTheme="majorBidi" w:cstheme="majorBidi"/>
          <w:noProof/>
          <w:vertAlign w:val="superscript"/>
          <w:lang w:val="en-US"/>
        </w:rPr>
        <w:t>18</w:t>
      </w:r>
      <w:r w:rsidR="00216798" w:rsidRPr="003C61F6">
        <w:rPr>
          <w:rFonts w:asciiTheme="majorBidi" w:hAnsiTheme="majorBidi" w:cstheme="majorBidi"/>
          <w:lang w:val="en-US"/>
        </w:rPr>
        <w:fldChar w:fldCharType="end"/>
      </w:r>
      <w:r w:rsidR="00216798" w:rsidRPr="003C61F6">
        <w:rPr>
          <w:rFonts w:asciiTheme="majorBidi" w:hAnsiTheme="majorBidi" w:cstheme="majorBidi"/>
          <w:lang w:val="en-US"/>
        </w:rPr>
        <w:t xml:space="preserve">. </w:t>
      </w:r>
      <w:r w:rsidR="00216798" w:rsidRPr="003C61F6">
        <w:rPr>
          <w:rFonts w:asciiTheme="majorBidi" w:hAnsiTheme="majorBidi" w:cstheme="majorBidi"/>
        </w:rPr>
        <w:t>G</w:t>
      </w:r>
      <w:r w:rsidR="00A90EB1" w:rsidRPr="003C61F6">
        <w:rPr>
          <w:rFonts w:asciiTheme="majorBidi" w:hAnsiTheme="majorBidi" w:cstheme="majorBidi"/>
        </w:rPr>
        <w:t xml:space="preserve">eopolitical crises, </w:t>
      </w:r>
      <w:r w:rsidR="0027363C" w:rsidRPr="003C61F6">
        <w:rPr>
          <w:rFonts w:asciiTheme="majorBidi" w:hAnsiTheme="majorBidi" w:cstheme="majorBidi"/>
        </w:rPr>
        <w:t xml:space="preserve">however, </w:t>
      </w:r>
      <w:r w:rsidR="00781AA2" w:rsidRPr="003C61F6">
        <w:rPr>
          <w:rFonts w:asciiTheme="majorBidi" w:hAnsiTheme="majorBidi" w:cstheme="majorBidi"/>
        </w:rPr>
        <w:t>such as</w:t>
      </w:r>
      <w:r w:rsidR="00A90EB1" w:rsidRPr="003C61F6">
        <w:rPr>
          <w:rFonts w:asciiTheme="majorBidi" w:hAnsiTheme="majorBidi" w:cstheme="majorBidi"/>
        </w:rPr>
        <w:t xml:space="preserve"> economic decentralisation in Europe or conflict in Sub-Saharan Africa</w:t>
      </w:r>
      <w:r w:rsidR="00270BC2" w:rsidRPr="003C61F6">
        <w:rPr>
          <w:rFonts w:asciiTheme="majorBidi" w:hAnsiTheme="majorBidi" w:cstheme="majorBidi"/>
        </w:rPr>
        <w:t>,</w:t>
      </w:r>
      <w:r w:rsidR="00D14B2A" w:rsidRPr="003C61F6">
        <w:rPr>
          <w:rFonts w:asciiTheme="majorBidi" w:hAnsiTheme="majorBidi" w:cstheme="majorBidi"/>
        </w:rPr>
        <w:t xml:space="preserve"> accounted for</w:t>
      </w:r>
      <w:r w:rsidR="00035E98" w:rsidRPr="003C61F6">
        <w:rPr>
          <w:rFonts w:asciiTheme="majorBidi" w:hAnsiTheme="majorBidi" w:cstheme="majorBidi"/>
        </w:rPr>
        <w:t xml:space="preserve"> the greatest proportion (</w:t>
      </w:r>
      <w:r w:rsidR="00375CA9" w:rsidRPr="003C61F6">
        <w:rPr>
          <w:rFonts w:asciiTheme="majorBidi" w:hAnsiTheme="majorBidi" w:cstheme="majorBidi"/>
        </w:rPr>
        <w:t>4</w:t>
      </w:r>
      <w:r w:rsidR="00AC6B2F">
        <w:rPr>
          <w:rFonts w:asciiTheme="majorBidi" w:hAnsiTheme="majorBidi" w:cstheme="majorBidi"/>
        </w:rPr>
        <w:t>4</w:t>
      </w:r>
      <w:r w:rsidR="00375CA9" w:rsidRPr="003C61F6">
        <w:rPr>
          <w:rFonts w:asciiTheme="majorBidi" w:hAnsiTheme="majorBidi" w:cstheme="majorBidi"/>
        </w:rPr>
        <w:t>%</w:t>
      </w:r>
      <w:r w:rsidR="00035E98" w:rsidRPr="003C61F6">
        <w:rPr>
          <w:rFonts w:asciiTheme="majorBidi" w:hAnsiTheme="majorBidi" w:cstheme="majorBidi"/>
        </w:rPr>
        <w:t>)</w:t>
      </w:r>
      <w:r w:rsidR="00375CA9" w:rsidRPr="003C61F6">
        <w:rPr>
          <w:rFonts w:asciiTheme="majorBidi" w:hAnsiTheme="majorBidi" w:cstheme="majorBidi"/>
        </w:rPr>
        <w:t xml:space="preserve"> of the </w:t>
      </w:r>
      <w:r w:rsidR="00D14B2A" w:rsidRPr="003C61F6">
        <w:rPr>
          <w:rFonts w:asciiTheme="majorBidi" w:hAnsiTheme="majorBidi" w:cstheme="majorBidi"/>
        </w:rPr>
        <w:t>livestock shocks in our analysis</w:t>
      </w:r>
      <w:r w:rsidR="0027363C" w:rsidRPr="003C61F6">
        <w:rPr>
          <w:rFonts w:asciiTheme="majorBidi" w:hAnsiTheme="majorBidi" w:cstheme="majorBidi"/>
        </w:rPr>
        <w:t xml:space="preserve"> </w:t>
      </w:r>
      <w:r w:rsidR="00654D44" w:rsidRPr="003C61F6">
        <w:rPr>
          <w:rFonts w:asciiTheme="majorBidi" w:hAnsiTheme="majorBidi" w:cstheme="majorBidi"/>
          <w:b/>
          <w:bCs/>
        </w:rPr>
        <w:t xml:space="preserve">(Figure </w:t>
      </w:r>
      <w:r w:rsidR="00AB3EBD" w:rsidRPr="003C61F6">
        <w:rPr>
          <w:rFonts w:asciiTheme="majorBidi" w:hAnsiTheme="majorBidi" w:cstheme="majorBidi"/>
          <w:b/>
          <w:bCs/>
        </w:rPr>
        <w:t>2</w:t>
      </w:r>
      <w:r w:rsidR="00654D44" w:rsidRPr="003C61F6">
        <w:rPr>
          <w:rFonts w:asciiTheme="majorBidi" w:hAnsiTheme="majorBidi" w:cstheme="majorBidi"/>
          <w:b/>
          <w:bCs/>
        </w:rPr>
        <w:t>)</w:t>
      </w:r>
      <w:r w:rsidR="00D14B2A" w:rsidRPr="003C61F6">
        <w:rPr>
          <w:rFonts w:asciiTheme="majorBidi" w:hAnsiTheme="majorBidi" w:cstheme="majorBidi"/>
        </w:rPr>
        <w:t>.</w:t>
      </w:r>
    </w:p>
    <w:p w14:paraId="114008BA" w14:textId="214BB2D1" w:rsidR="004E7DD0" w:rsidRPr="003C61F6" w:rsidRDefault="00654D44" w:rsidP="00B4467B">
      <w:pPr>
        <w:spacing w:after="240" w:line="360" w:lineRule="auto"/>
        <w:jc w:val="both"/>
        <w:rPr>
          <w:rFonts w:asciiTheme="majorBidi" w:hAnsiTheme="majorBidi" w:cstheme="majorBidi"/>
        </w:rPr>
      </w:pPr>
      <w:r w:rsidRPr="003C61F6">
        <w:rPr>
          <w:rFonts w:asciiTheme="majorBidi" w:hAnsiTheme="majorBidi" w:cstheme="majorBidi"/>
        </w:rPr>
        <w:t xml:space="preserve">In contrast, </w:t>
      </w:r>
      <w:r w:rsidR="00744DE6">
        <w:rPr>
          <w:rFonts w:asciiTheme="majorBidi" w:hAnsiTheme="majorBidi" w:cstheme="majorBidi"/>
        </w:rPr>
        <w:t>drivers</w:t>
      </w:r>
      <w:r w:rsidRPr="003C61F6">
        <w:rPr>
          <w:rFonts w:asciiTheme="majorBidi" w:hAnsiTheme="majorBidi" w:cstheme="majorBidi"/>
        </w:rPr>
        <w:t xml:space="preserve"> of seafood production shocks were more diverse than for terrestrial systems </w:t>
      </w:r>
      <w:r w:rsidRPr="003C61F6">
        <w:rPr>
          <w:rFonts w:asciiTheme="majorBidi" w:hAnsiTheme="majorBidi" w:cstheme="majorBidi"/>
          <w:b/>
          <w:bCs/>
        </w:rPr>
        <w:t>(Figure 2).</w:t>
      </w:r>
      <w:r w:rsidR="006266DC" w:rsidRPr="003C61F6">
        <w:rPr>
          <w:rFonts w:asciiTheme="majorBidi" w:hAnsiTheme="majorBidi" w:cstheme="majorBidi"/>
          <w:b/>
          <w:bCs/>
        </w:rPr>
        <w:t xml:space="preserve"> </w:t>
      </w:r>
      <w:r w:rsidR="009E124C" w:rsidRPr="003C61F6">
        <w:rPr>
          <w:rFonts w:asciiTheme="majorBidi" w:hAnsiTheme="majorBidi" w:cstheme="majorBidi"/>
        </w:rPr>
        <w:t xml:space="preserve">For fisheries, overfishing was responsible, at least in part, for 45% of shocks detected in landings data. </w:t>
      </w:r>
      <w:r w:rsidR="005F25B2">
        <w:rPr>
          <w:rFonts w:asciiTheme="majorBidi" w:hAnsiTheme="majorBidi" w:cstheme="majorBidi"/>
        </w:rPr>
        <w:t>However</w:t>
      </w:r>
      <w:r w:rsidR="009E124C" w:rsidRPr="003C61F6">
        <w:rPr>
          <w:rFonts w:asciiTheme="majorBidi" w:hAnsiTheme="majorBidi" w:cstheme="majorBidi"/>
        </w:rPr>
        <w:t>, geopolitical crises contributed to 2</w:t>
      </w:r>
      <w:r w:rsidR="001B3ED7">
        <w:rPr>
          <w:rFonts w:asciiTheme="majorBidi" w:hAnsiTheme="majorBidi" w:cstheme="majorBidi"/>
        </w:rPr>
        <w:t>3</w:t>
      </w:r>
      <w:r w:rsidR="009E124C" w:rsidRPr="003C61F6">
        <w:rPr>
          <w:rFonts w:asciiTheme="majorBidi" w:hAnsiTheme="majorBidi" w:cstheme="majorBidi"/>
        </w:rPr>
        <w:t xml:space="preserve">% of fisheries shocks, climate/weather events to 13% and policy changes to 11%. Shocks </w:t>
      </w:r>
      <w:r w:rsidR="00744DE6">
        <w:rPr>
          <w:rFonts w:asciiTheme="majorBidi" w:hAnsiTheme="majorBidi" w:cstheme="majorBidi"/>
        </w:rPr>
        <w:t>driven</w:t>
      </w:r>
      <w:r w:rsidR="009E124C" w:rsidRPr="003C61F6">
        <w:rPr>
          <w:rFonts w:asciiTheme="majorBidi" w:hAnsiTheme="majorBidi" w:cstheme="majorBidi"/>
        </w:rPr>
        <w:t xml:space="preserve"> by policy changes can reflect positive interventions, but may also be a response to declining resources. </w:t>
      </w:r>
      <w:r w:rsidR="009E124C">
        <w:rPr>
          <w:rFonts w:asciiTheme="majorBidi" w:hAnsiTheme="majorBidi" w:cstheme="majorBidi"/>
        </w:rPr>
        <w:t xml:space="preserve">In the aquaculture sector, </w:t>
      </w:r>
      <w:r w:rsidR="009E124C">
        <w:rPr>
          <w:rFonts w:asciiTheme="majorBidi" w:hAnsiTheme="majorBidi" w:cstheme="majorBidi"/>
          <w:bCs/>
        </w:rPr>
        <w:t>w</w:t>
      </w:r>
      <w:r w:rsidR="0098057C" w:rsidRPr="003C61F6">
        <w:rPr>
          <w:rFonts w:asciiTheme="majorBidi" w:hAnsiTheme="majorBidi" w:cstheme="majorBidi"/>
          <w:bCs/>
        </w:rPr>
        <w:t xml:space="preserve">hile </w:t>
      </w:r>
      <w:r w:rsidR="0098057C" w:rsidRPr="003C61F6">
        <w:rPr>
          <w:rFonts w:asciiTheme="majorBidi" w:hAnsiTheme="majorBidi" w:cstheme="majorBidi"/>
        </w:rPr>
        <w:t xml:space="preserve">disease </w:t>
      </w:r>
      <w:r w:rsidR="002B1741" w:rsidRPr="003C61F6">
        <w:rPr>
          <w:rFonts w:asciiTheme="majorBidi" w:hAnsiTheme="majorBidi" w:cstheme="majorBidi"/>
        </w:rPr>
        <w:t>(included in ‘</w:t>
      </w:r>
      <w:r w:rsidR="002B1741" w:rsidRPr="003C61F6">
        <w:rPr>
          <w:rFonts w:asciiTheme="majorBidi" w:hAnsiTheme="majorBidi" w:cstheme="majorBidi"/>
          <w:i/>
        </w:rPr>
        <w:t>Other</w:t>
      </w:r>
      <w:r w:rsidR="002B1741" w:rsidRPr="003C61F6">
        <w:rPr>
          <w:rFonts w:asciiTheme="majorBidi" w:hAnsiTheme="majorBidi" w:cstheme="majorBidi"/>
        </w:rPr>
        <w:t xml:space="preserve">’ category) </w:t>
      </w:r>
      <w:r w:rsidR="0098057C" w:rsidRPr="003C61F6">
        <w:rPr>
          <w:rFonts w:asciiTheme="majorBidi" w:hAnsiTheme="majorBidi" w:cstheme="majorBidi"/>
        </w:rPr>
        <w:t>was the most common individual driver, responsible for 1</w:t>
      </w:r>
      <w:r w:rsidR="001B3ED7">
        <w:rPr>
          <w:rFonts w:asciiTheme="majorBidi" w:hAnsiTheme="majorBidi" w:cstheme="majorBidi"/>
        </w:rPr>
        <w:t>6</w:t>
      </w:r>
      <w:r w:rsidR="0098057C" w:rsidRPr="003C61F6">
        <w:rPr>
          <w:rFonts w:asciiTheme="majorBidi" w:hAnsiTheme="majorBidi" w:cstheme="majorBidi"/>
        </w:rPr>
        <w:t xml:space="preserve">% of shocks overall, a </w:t>
      </w:r>
      <w:r w:rsidR="00E402F8" w:rsidRPr="003C61F6">
        <w:rPr>
          <w:rFonts w:asciiTheme="majorBidi" w:hAnsiTheme="majorBidi" w:cstheme="majorBidi"/>
        </w:rPr>
        <w:t>spectrum of geopolitical stressors were behind a</w:t>
      </w:r>
      <w:r w:rsidR="006266DC" w:rsidRPr="003C61F6">
        <w:rPr>
          <w:rFonts w:asciiTheme="majorBidi" w:hAnsiTheme="majorBidi" w:cstheme="majorBidi"/>
        </w:rPr>
        <w:t xml:space="preserve"> third of aquaculture shocks</w:t>
      </w:r>
      <w:r w:rsidR="00DC5598" w:rsidRPr="003C61F6">
        <w:rPr>
          <w:rFonts w:asciiTheme="majorBidi" w:hAnsiTheme="majorBidi" w:cstheme="majorBidi"/>
        </w:rPr>
        <w:t xml:space="preserve">, from </w:t>
      </w:r>
      <w:r w:rsidR="00B4467B">
        <w:rPr>
          <w:rFonts w:asciiTheme="majorBidi" w:hAnsiTheme="majorBidi" w:cstheme="majorBidi"/>
        </w:rPr>
        <w:t>state dissolution</w:t>
      </w:r>
      <w:r w:rsidR="00DC5598" w:rsidRPr="003C61F6">
        <w:rPr>
          <w:rFonts w:asciiTheme="majorBidi" w:hAnsiTheme="majorBidi" w:cstheme="majorBidi"/>
        </w:rPr>
        <w:t xml:space="preserve">, </w:t>
      </w:r>
      <w:r w:rsidR="0098057C" w:rsidRPr="003C61F6">
        <w:rPr>
          <w:rFonts w:asciiTheme="majorBidi" w:hAnsiTheme="majorBidi" w:cstheme="majorBidi"/>
        </w:rPr>
        <w:t xml:space="preserve">to </w:t>
      </w:r>
      <w:r w:rsidR="006B0087" w:rsidRPr="003C61F6">
        <w:rPr>
          <w:rFonts w:asciiTheme="majorBidi" w:hAnsiTheme="majorBidi" w:cstheme="majorBidi"/>
        </w:rPr>
        <w:t>violent conflict</w:t>
      </w:r>
      <w:r w:rsidR="005F25B2">
        <w:rPr>
          <w:rFonts w:asciiTheme="majorBidi" w:hAnsiTheme="majorBidi" w:cstheme="majorBidi"/>
        </w:rPr>
        <w:t>,</w:t>
      </w:r>
      <w:r w:rsidR="006B0087" w:rsidRPr="003C61F6">
        <w:rPr>
          <w:rFonts w:asciiTheme="majorBidi" w:hAnsiTheme="majorBidi" w:cstheme="majorBidi"/>
        </w:rPr>
        <w:t xml:space="preserve"> and declining competitiveness in export markets</w:t>
      </w:r>
      <w:r w:rsidR="00D27347">
        <w:rPr>
          <w:rFonts w:asciiTheme="majorBidi" w:hAnsiTheme="majorBidi" w:cstheme="majorBidi"/>
        </w:rPr>
        <w:t xml:space="preserve"> </w:t>
      </w:r>
      <w:r w:rsidR="00536845">
        <w:rPr>
          <w:rFonts w:asciiTheme="majorBidi" w:hAnsiTheme="majorBidi" w:cstheme="majorBidi"/>
        </w:rPr>
        <w:fldChar w:fldCharType="begin" w:fldLock="1"/>
      </w:r>
      <w:r w:rsidR="009252BF">
        <w:rPr>
          <w:rFonts w:asciiTheme="majorBidi" w:hAnsiTheme="majorBidi" w:cstheme="majorBidi"/>
        </w:rPr>
        <w:instrText>ADDIN CSL_CITATION { "citationItems" : [ { "id" : "ITEM-1", "itemData" : { "author" : [ { "dropping-particle" : "", "family" : "FAO", "given" : "", "non-dropping-particle" : "", "parse-names" : false, "suffix" : "" } ], "id" : "ITEM-1", "issued" : { "date-parts" : [ [ "2003" ] ] }, "title" : "National Aquaculture Sector Overview. Hungary. National Aquaculture Sector Overview Fact Sheets. Text by Varadi, L. In: FAO Fisheries and Aquaculture Department [online]. Rome. Updated 1 January 2003.", "type" : "report" }, "uris" : [ "http://www.mendeley.com/documents/?uuid=9c78c0cf-b95a-4a5e-bcf7-0a063209a0c8" ] }, { "id" : "ITEM-2",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"ITEM-2",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"id" : "ITEM-3", "itemData" : { "author" : [ { "dropping-particle" : "", "family" : "FAO", "given" : "", "non-dropping-particle" : "", "parse-names" : false, "suffix" : "" } ], "id" : "ITEM-3", "issued" : { "date-parts" : [ [ "2005" ] ] }, "title" : "National Aquaculture Sector Overview. Morocco. National Aquaculture Sector Overview Fact Sheets. Text by Abdellatif, O.; El- Ahdal, M. In: FAO Fisheries and Aquaculture Department [online]. Rome.", "type" : "report" }, "uris" : [ "http://www.mendeley.com/documents/?uuid=b76d193b-4ba1-483a-bfc9-fccecb34a810" ] } ], "mendeley" : { "formattedCitation" : "&lt;sup&gt;19\u201321&lt;/sup&gt;", "plainTextFormattedCitation" : "19\u201321", "previouslyFormattedCitation" : "&lt;sup&gt;19\u201321&lt;/sup&gt;" }, "properties" : { "noteIndex" : 0 }, "schema" : "https://github.com/citation-style-language/schema/raw/master/csl-citation.json" }</w:instrText>
      </w:r>
      <w:r w:rsidR="00536845">
        <w:rPr>
          <w:rFonts w:asciiTheme="majorBidi" w:hAnsiTheme="majorBidi" w:cstheme="majorBidi"/>
        </w:rPr>
        <w:fldChar w:fldCharType="separate"/>
      </w:r>
      <w:r w:rsidR="00536845" w:rsidRPr="00536845">
        <w:rPr>
          <w:rFonts w:asciiTheme="majorBidi" w:hAnsiTheme="majorBidi" w:cstheme="majorBidi"/>
          <w:noProof/>
          <w:vertAlign w:val="superscript"/>
        </w:rPr>
        <w:t>19–21</w:t>
      </w:r>
      <w:r w:rsidR="00536845">
        <w:rPr>
          <w:rFonts w:asciiTheme="majorBidi" w:hAnsiTheme="majorBidi" w:cstheme="majorBidi"/>
        </w:rPr>
        <w:fldChar w:fldCharType="end"/>
      </w:r>
      <w:r w:rsidR="007B75DE" w:rsidRPr="003C61F6">
        <w:rPr>
          <w:rFonts w:asciiTheme="majorBidi" w:hAnsiTheme="majorBidi" w:cstheme="majorBidi"/>
        </w:rPr>
        <w:t>.</w:t>
      </w:r>
      <w:r w:rsidRPr="003C61F6">
        <w:rPr>
          <w:rFonts w:asciiTheme="majorBidi" w:hAnsiTheme="majorBidi" w:cstheme="majorBidi"/>
          <w:b/>
          <w:bCs/>
        </w:rPr>
        <w:t xml:space="preserve"> </w:t>
      </w:r>
    </w:p>
    <w:p w14:paraId="01052579" w14:textId="3CB3AAC0" w:rsidR="00906C3C" w:rsidRPr="003C61F6" w:rsidRDefault="00906C3C" w:rsidP="00744DE6">
      <w:pPr>
        <w:spacing w:line="360" w:lineRule="auto"/>
        <w:rPr>
          <w:rFonts w:asciiTheme="majorBidi" w:hAnsiTheme="majorBidi" w:cstheme="majorBidi"/>
          <w:lang w:val="en-US"/>
        </w:rPr>
      </w:pPr>
      <w:r w:rsidRPr="003C61F6">
        <w:rPr>
          <w:rFonts w:asciiTheme="majorBidi" w:hAnsiTheme="majorBidi" w:cstheme="majorBidi"/>
          <w:lang w:val="en-US"/>
        </w:rPr>
        <w:t xml:space="preserve">The number of shocks </w:t>
      </w:r>
      <w:r w:rsidR="00101BD2" w:rsidRPr="003C61F6">
        <w:rPr>
          <w:rFonts w:asciiTheme="majorBidi" w:hAnsiTheme="majorBidi" w:cstheme="majorBidi"/>
          <w:lang w:val="en-US"/>
        </w:rPr>
        <w:t xml:space="preserve">with unknown </w:t>
      </w:r>
      <w:r w:rsidR="00744DE6">
        <w:rPr>
          <w:rFonts w:asciiTheme="majorBidi" w:hAnsiTheme="majorBidi" w:cstheme="majorBidi"/>
          <w:lang w:val="en-US"/>
        </w:rPr>
        <w:t>drivers</w:t>
      </w:r>
      <w:r w:rsidR="00101BD2" w:rsidRPr="003C61F6">
        <w:rPr>
          <w:rFonts w:asciiTheme="majorBidi" w:hAnsiTheme="majorBidi" w:cstheme="majorBidi"/>
          <w:lang w:val="en-US"/>
        </w:rPr>
        <w:t xml:space="preserve"> </w:t>
      </w:r>
      <w:r w:rsidR="005F25B2">
        <w:rPr>
          <w:rFonts w:asciiTheme="majorBidi" w:hAnsiTheme="majorBidi" w:cstheme="majorBidi"/>
          <w:lang w:val="en-US"/>
        </w:rPr>
        <w:t>was greatest</w:t>
      </w:r>
      <w:r w:rsidRPr="003C61F6">
        <w:rPr>
          <w:rFonts w:asciiTheme="majorBidi" w:hAnsiTheme="majorBidi" w:cstheme="majorBidi"/>
          <w:lang w:val="en-US"/>
        </w:rPr>
        <w:t xml:space="preserve"> in </w:t>
      </w:r>
      <w:r w:rsidR="005F25B2">
        <w:rPr>
          <w:rFonts w:asciiTheme="majorBidi" w:hAnsiTheme="majorBidi" w:cstheme="majorBidi"/>
          <w:lang w:val="en-US"/>
        </w:rPr>
        <w:t xml:space="preserve">the </w:t>
      </w:r>
      <w:r w:rsidRPr="003C61F6">
        <w:rPr>
          <w:rFonts w:asciiTheme="majorBidi" w:hAnsiTheme="majorBidi" w:cstheme="majorBidi"/>
          <w:lang w:val="en-US"/>
        </w:rPr>
        <w:t>aquaculture</w:t>
      </w:r>
      <w:r w:rsidR="005F25B2">
        <w:rPr>
          <w:rFonts w:asciiTheme="majorBidi" w:hAnsiTheme="majorBidi" w:cstheme="majorBidi"/>
          <w:lang w:val="en-US"/>
        </w:rPr>
        <w:t xml:space="preserve"> sector</w:t>
      </w:r>
      <w:r w:rsidRPr="003C61F6">
        <w:rPr>
          <w:rFonts w:asciiTheme="majorBidi" w:hAnsiTheme="majorBidi" w:cstheme="majorBidi"/>
          <w:lang w:val="en-US"/>
        </w:rPr>
        <w:t>. This may be due to a combinat</w:t>
      </w:r>
      <w:r w:rsidR="003B3C7B">
        <w:rPr>
          <w:rFonts w:asciiTheme="majorBidi" w:hAnsiTheme="majorBidi" w:cstheme="majorBidi"/>
          <w:lang w:val="en-US"/>
        </w:rPr>
        <w:t xml:space="preserve">ion of reporting biases. </w:t>
      </w:r>
      <w:r w:rsidR="005F25B2">
        <w:rPr>
          <w:rFonts w:asciiTheme="majorBidi" w:hAnsiTheme="majorBidi" w:cstheme="majorBidi"/>
          <w:lang w:val="en-US"/>
        </w:rPr>
        <w:t>Firstly, aquaculture is still small-scale in most producing countries</w:t>
      </w:r>
      <w:r w:rsidR="005C1D3D">
        <w:rPr>
          <w:rFonts w:asciiTheme="majorBidi" w:hAnsiTheme="majorBidi" w:cstheme="majorBidi"/>
          <w:lang w:val="en-US"/>
        </w:rPr>
        <w:t xml:space="preserve"> and</w:t>
      </w:r>
      <w:r w:rsidR="009252BF">
        <w:rPr>
          <w:rFonts w:asciiTheme="majorBidi" w:hAnsiTheme="majorBidi" w:cstheme="majorBidi"/>
          <w:lang w:val="en-US"/>
        </w:rPr>
        <w:t xml:space="preserve"> no </w:t>
      </w:r>
      <w:r w:rsidR="00D2422F">
        <w:rPr>
          <w:rFonts w:asciiTheme="majorBidi" w:hAnsiTheme="majorBidi" w:cstheme="majorBidi"/>
          <w:lang w:val="en-US"/>
        </w:rPr>
        <w:t xml:space="preserve">aquaculture shock of an unknown </w:t>
      </w:r>
      <w:r w:rsidR="00744DE6">
        <w:rPr>
          <w:rFonts w:asciiTheme="majorBidi" w:hAnsiTheme="majorBidi" w:cstheme="majorBidi"/>
          <w:lang w:val="en-US"/>
        </w:rPr>
        <w:t>driver</w:t>
      </w:r>
      <w:r w:rsidR="00D2422F">
        <w:rPr>
          <w:rFonts w:asciiTheme="majorBidi" w:hAnsiTheme="majorBidi" w:cstheme="majorBidi"/>
          <w:lang w:val="en-US"/>
        </w:rPr>
        <w:t xml:space="preserve"> exceeded 0.05% of total </w:t>
      </w:r>
      <w:r w:rsidR="00D2422F">
        <w:rPr>
          <w:rFonts w:asciiTheme="majorBidi" w:hAnsiTheme="majorBidi" w:cstheme="majorBidi"/>
          <w:lang w:val="en-US"/>
        </w:rPr>
        <w:lastRenderedPageBreak/>
        <w:t>domestic food production that year. P</w:t>
      </w:r>
      <w:r w:rsidR="005F25B2">
        <w:rPr>
          <w:rFonts w:asciiTheme="majorBidi" w:hAnsiTheme="majorBidi" w:cstheme="majorBidi"/>
          <w:lang w:val="en-US"/>
        </w:rPr>
        <w:t xml:space="preserve">roduction losses </w:t>
      </w:r>
      <w:r w:rsidR="00D2422F">
        <w:rPr>
          <w:rFonts w:asciiTheme="majorBidi" w:hAnsiTheme="majorBidi" w:cstheme="majorBidi"/>
          <w:lang w:val="en-US"/>
        </w:rPr>
        <w:t xml:space="preserve">this small </w:t>
      </w:r>
      <w:r w:rsidR="00C30492">
        <w:rPr>
          <w:rFonts w:asciiTheme="majorBidi" w:hAnsiTheme="majorBidi" w:cstheme="majorBidi"/>
          <w:lang w:val="en-US"/>
        </w:rPr>
        <w:t>may</w:t>
      </w:r>
      <w:r w:rsidR="00D2422F">
        <w:rPr>
          <w:rFonts w:asciiTheme="majorBidi" w:hAnsiTheme="majorBidi" w:cstheme="majorBidi"/>
          <w:lang w:val="en-US"/>
        </w:rPr>
        <w:t xml:space="preserve"> </w:t>
      </w:r>
      <w:r w:rsidR="00D2422F" w:rsidRPr="003C61F6">
        <w:rPr>
          <w:rFonts w:asciiTheme="majorBidi" w:hAnsiTheme="majorBidi" w:cstheme="majorBidi"/>
          <w:lang w:val="en-US"/>
        </w:rPr>
        <w:t xml:space="preserve">pose little threat to food </w:t>
      </w:r>
      <w:r w:rsidR="00561F73">
        <w:rPr>
          <w:rFonts w:asciiTheme="majorBidi" w:hAnsiTheme="majorBidi" w:cstheme="majorBidi"/>
          <w:lang w:val="en-US"/>
        </w:rPr>
        <w:t xml:space="preserve">supply or </w:t>
      </w:r>
      <w:r w:rsidR="00D2422F" w:rsidRPr="003C61F6">
        <w:rPr>
          <w:rFonts w:asciiTheme="majorBidi" w:hAnsiTheme="majorBidi" w:cstheme="majorBidi"/>
          <w:lang w:val="en-US"/>
        </w:rPr>
        <w:t xml:space="preserve">security </w:t>
      </w:r>
      <w:r w:rsidR="00D2422F">
        <w:rPr>
          <w:rFonts w:asciiTheme="majorBidi" w:hAnsiTheme="majorBidi" w:cstheme="majorBidi"/>
          <w:lang w:val="en-US"/>
        </w:rPr>
        <w:t xml:space="preserve">and </w:t>
      </w:r>
      <w:r w:rsidR="009252BF">
        <w:rPr>
          <w:rFonts w:asciiTheme="majorBidi" w:hAnsiTheme="majorBidi" w:cstheme="majorBidi"/>
          <w:lang w:val="en-US"/>
        </w:rPr>
        <w:t xml:space="preserve">are </w:t>
      </w:r>
      <w:r w:rsidR="00C30492">
        <w:rPr>
          <w:rFonts w:asciiTheme="majorBidi" w:hAnsiTheme="majorBidi" w:cstheme="majorBidi"/>
          <w:lang w:val="en-US"/>
        </w:rPr>
        <w:t>likely</w:t>
      </w:r>
      <w:r w:rsidR="009252BF">
        <w:rPr>
          <w:rFonts w:asciiTheme="majorBidi" w:hAnsiTheme="majorBidi" w:cstheme="majorBidi"/>
          <w:lang w:val="en-US"/>
        </w:rPr>
        <w:t xml:space="preserve"> to go unreported</w:t>
      </w:r>
      <w:r w:rsidR="003B3C7B">
        <w:rPr>
          <w:rFonts w:asciiTheme="majorBidi" w:hAnsiTheme="majorBidi" w:cstheme="majorBidi"/>
          <w:lang w:val="en-US"/>
        </w:rPr>
        <w:t>. Second</w:t>
      </w:r>
      <w:r w:rsidRPr="003C61F6">
        <w:rPr>
          <w:rFonts w:asciiTheme="majorBidi" w:hAnsiTheme="majorBidi" w:cstheme="majorBidi"/>
          <w:lang w:val="en-US"/>
        </w:rPr>
        <w:t xml:space="preserve">, the majority of shocks with unknown drivers occurred in countries of medium, low or unclassified human development status. In low-income countries, low management and governance capacity limit governmental knowledge of the resource-base </w:t>
      </w:r>
      <w:r w:rsidRPr="003C61F6">
        <w:rPr>
          <w:rFonts w:asciiTheme="majorBidi" w:hAnsiTheme="majorBidi" w:cstheme="majorBidi"/>
          <w:lang w:val="en-US"/>
        </w:rPr>
        <w:fldChar w:fldCharType="begin" w:fldLock="1"/>
      </w:r>
      <w:r w:rsidR="009252BF">
        <w:rPr>
          <w:rFonts w:asciiTheme="majorBidi" w:hAnsiTheme="majorBidi" w:cstheme="majorBidi"/>
          <w:lang w:val="en-US"/>
        </w:rPr>
        <w:instrText>ADDIN CSL_CITATION { "citationItems" : [ { "id" : "ITEM-1", "itemData" : { "DOI" : "10.1016/j.marpol.2017.01.006", "ISBN" : "0308-597X", "ISSN" : "0308597X", "abstract" : "Comments are provided on several points in the 2016 State of the World Fisheries and Aquaculture produced by the Food and Agriculture Organization of the United Nations (FAO). It is shown that data assembled by FAO from submissions by countries suggest a \u201cstable\u201d trend mainly because the declining catches of a number of countries with reliable statistics is compensated for by unreliable statistics from countries where reporting increasing catches may be politically expedient, e.g., China, Myanmar. Also, concerns are raised as to why FAO chose to ignore the well-documented data \u2018reconstruction\u2019 process, which fills the gaps that exist in data reported by countries to FAO. It is being ignored despite its importance for governance and resource conservation being well known. This process and its findings could be used by FAO to encourage countries to improve their data reporting, including retroactive corrections. This is important in view of successive analyses of the status of fisheries resources undertaken by FAO (published in current and past SOFIAs) and also in modified form by the Sea Around Us. This suggests a degradation of marine fisheries, and, if trends continue, a crisis by mid-century. Finally, comments are presented on the proposition that aquaculture will overtake wild capture fisheries in terms of food production, notably because current aquaculture requires huge quantities of wild-caught fish as feed. Indeed, this emphasis on aquaculture-as-substitute for fisheries raises issues of food security and malnutrition in developing countries, from which much of the fish used as feed originates.", "author" : [ { "dropping-particle" : "", "family" : "Pauly", "given" : "Daniel", "non-dropping-particle" : "", "parse-names" : false, "suffix" : "" }, { "dropping-particle" : "", "family" : "Zeller", "given" : "Dirk", "non-dropping-particle" : "", "parse-names" : false, "suffix" : "" } ], "container-title" : "Marine Policy", "id" : "ITEM-1", "issue" : "August 2016", "issued" : { "date-parts" : [ [ "2017" ] ] }, "page" : "176-181", "publisher" : "Elsevier", "title" : "Comments on FAOs State of World Fisheries and Aquaculture (SOFIA 2016)", "type" : "article-journal", "volume" : "77" }, "uris" : [ "http://www.mendeley.com/documents/?uuid=ffa9c97d-9652-42b3-9db2-c3f07027afe3" ] } ], "mendeley" : { "formattedCitation" : "&lt;sup&gt;22&lt;/sup&gt;", "plainTextFormattedCitation" : "22", "previouslyFormattedCitation" : "&lt;sup&gt;22&lt;/sup&gt;"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053A30" w:rsidRPr="00053A30">
        <w:rPr>
          <w:rFonts w:asciiTheme="majorBidi" w:hAnsiTheme="majorBidi" w:cstheme="majorBidi"/>
          <w:noProof/>
          <w:vertAlign w:val="superscript"/>
          <w:lang w:val="en-US"/>
        </w:rPr>
        <w:t>22</w:t>
      </w:r>
      <w:r w:rsidRPr="003C61F6">
        <w:rPr>
          <w:rFonts w:asciiTheme="majorBidi" w:hAnsiTheme="majorBidi" w:cstheme="majorBidi"/>
          <w:lang w:val="en-US"/>
        </w:rPr>
        <w:fldChar w:fldCharType="end"/>
      </w:r>
      <w:r w:rsidRPr="003C61F6">
        <w:rPr>
          <w:rFonts w:asciiTheme="majorBidi" w:hAnsiTheme="majorBidi" w:cstheme="majorBidi"/>
          <w:lang w:val="en-US"/>
        </w:rPr>
        <w:t>, and therefore reliable reporting.</w:t>
      </w:r>
      <w:r w:rsidR="002955FC" w:rsidRPr="003C61F6">
        <w:rPr>
          <w:rFonts w:asciiTheme="majorBidi" w:hAnsiTheme="majorBidi" w:cstheme="majorBidi"/>
          <w:lang w:val="en-US"/>
        </w:rPr>
        <w:t xml:space="preserve"> </w:t>
      </w:r>
      <w:r w:rsidR="00893C07" w:rsidRPr="003C61F6">
        <w:rPr>
          <w:rFonts w:asciiTheme="majorBidi" w:hAnsiTheme="majorBidi" w:cstheme="majorBidi"/>
          <w:lang w:val="en-US"/>
        </w:rPr>
        <w:t>Therefore</w:t>
      </w:r>
      <w:r w:rsidR="002955FC" w:rsidRPr="003C61F6">
        <w:rPr>
          <w:rFonts w:asciiTheme="majorBidi" w:hAnsiTheme="majorBidi" w:cstheme="majorBidi"/>
          <w:lang w:val="en-US"/>
        </w:rPr>
        <w:t>, there are likely to be more instances where sudden declines in production go undocumented</w:t>
      </w:r>
      <w:r w:rsidR="000347E7">
        <w:rPr>
          <w:rFonts w:asciiTheme="majorBidi" w:hAnsiTheme="majorBidi" w:cstheme="majorBidi"/>
          <w:lang w:val="en-US"/>
        </w:rPr>
        <w:t xml:space="preserve">. </w:t>
      </w:r>
    </w:p>
    <w:p w14:paraId="46B26EC5" w14:textId="278F1128" w:rsidR="00904B66" w:rsidRDefault="00372E18" w:rsidP="00E74818">
      <w:pPr>
        <w:spacing w:after="120" w:line="360" w:lineRule="auto"/>
        <w:jc w:val="both"/>
        <w:rPr>
          <w:rFonts w:asciiTheme="majorBidi" w:hAnsiTheme="majorBidi" w:cstheme="majorBidi"/>
        </w:rPr>
      </w:pPr>
      <w:r>
        <w:rPr>
          <w:rFonts w:asciiTheme="majorBidi" w:hAnsiTheme="majorBidi" w:cstheme="majorBidi"/>
        </w:rPr>
        <w:t xml:space="preserve">The size of shock seemed dependent on both where it occurs and </w:t>
      </w:r>
      <w:r w:rsidR="00F02860">
        <w:rPr>
          <w:rFonts w:asciiTheme="majorBidi" w:hAnsiTheme="majorBidi" w:cstheme="majorBidi"/>
        </w:rPr>
        <w:t>its driver</w:t>
      </w:r>
      <w:r>
        <w:rPr>
          <w:rFonts w:asciiTheme="majorBidi" w:hAnsiTheme="majorBidi" w:cstheme="majorBidi"/>
        </w:rPr>
        <w:t xml:space="preserve">. </w:t>
      </w:r>
      <w:r w:rsidR="008135CF" w:rsidRPr="003C61F6">
        <w:rPr>
          <w:rFonts w:asciiTheme="majorBidi" w:hAnsiTheme="majorBidi" w:cstheme="majorBidi"/>
        </w:rPr>
        <w:t xml:space="preserve">Intuitively, the largest shocks tended to occur in regions </w:t>
      </w:r>
      <w:r w:rsidR="005B39FF" w:rsidRPr="003C61F6">
        <w:rPr>
          <w:rFonts w:asciiTheme="majorBidi" w:hAnsiTheme="majorBidi" w:cstheme="majorBidi"/>
        </w:rPr>
        <w:t>where large</w:t>
      </w:r>
      <w:r w:rsidR="000B5A56" w:rsidRPr="003C61F6">
        <w:rPr>
          <w:rFonts w:asciiTheme="majorBidi" w:hAnsiTheme="majorBidi" w:cstheme="majorBidi"/>
        </w:rPr>
        <w:t>-</w:t>
      </w:r>
      <w:r w:rsidR="008135CF" w:rsidRPr="003C61F6">
        <w:rPr>
          <w:rFonts w:asciiTheme="majorBidi" w:hAnsiTheme="majorBidi" w:cstheme="majorBidi"/>
        </w:rPr>
        <w:t xml:space="preserve">scale production </w:t>
      </w:r>
      <w:r w:rsidR="005B39FF" w:rsidRPr="003C61F6">
        <w:rPr>
          <w:rFonts w:asciiTheme="majorBidi" w:hAnsiTheme="majorBidi" w:cstheme="majorBidi"/>
        </w:rPr>
        <w:t>exists</w:t>
      </w:r>
      <w:r w:rsidR="008C5C85" w:rsidRPr="003C61F6">
        <w:rPr>
          <w:rFonts w:asciiTheme="majorBidi" w:hAnsiTheme="majorBidi" w:cstheme="majorBidi"/>
        </w:rPr>
        <w:t>,</w:t>
      </w:r>
      <w:r w:rsidR="005B39FF" w:rsidRPr="003C61F6">
        <w:rPr>
          <w:rFonts w:asciiTheme="majorBidi" w:hAnsiTheme="majorBidi" w:cstheme="majorBidi"/>
        </w:rPr>
        <w:t xml:space="preserve"> such as East Asia and Europe, with agricultural</w:t>
      </w:r>
      <w:r w:rsidR="001A65CE" w:rsidRPr="003C61F6">
        <w:rPr>
          <w:rFonts w:asciiTheme="majorBidi" w:hAnsiTheme="majorBidi" w:cstheme="majorBidi"/>
        </w:rPr>
        <w:t xml:space="preserve"> and aquaculture</w:t>
      </w:r>
      <w:r w:rsidR="005B39FF" w:rsidRPr="003C61F6">
        <w:rPr>
          <w:rFonts w:asciiTheme="majorBidi" w:hAnsiTheme="majorBidi" w:cstheme="majorBidi"/>
        </w:rPr>
        <w:t xml:space="preserve"> shocks in Oceania smaller on average</w:t>
      </w:r>
      <w:r w:rsidR="000F0A34" w:rsidRPr="003C61F6">
        <w:rPr>
          <w:rFonts w:asciiTheme="majorBidi" w:hAnsiTheme="majorBidi" w:cstheme="majorBidi"/>
        </w:rPr>
        <w:t xml:space="preserve"> (</w:t>
      </w:r>
      <w:r w:rsidR="000F0A34" w:rsidRPr="003C61F6">
        <w:rPr>
          <w:rFonts w:asciiTheme="majorBidi" w:hAnsiTheme="majorBidi" w:cstheme="majorBidi"/>
          <w:b/>
          <w:bCs/>
        </w:rPr>
        <w:t>Figure 3a</w:t>
      </w:r>
      <w:r w:rsidR="001278BE">
        <w:rPr>
          <w:rFonts w:asciiTheme="majorBidi" w:hAnsiTheme="majorBidi" w:cstheme="majorBidi"/>
          <w:b/>
          <w:bCs/>
        </w:rPr>
        <w:t>,b</w:t>
      </w:r>
      <w:r w:rsidR="000F0A34" w:rsidRPr="003C61F6">
        <w:rPr>
          <w:rFonts w:asciiTheme="majorBidi" w:hAnsiTheme="majorBidi" w:cstheme="majorBidi"/>
          <w:b/>
          <w:bCs/>
        </w:rPr>
        <w:t>,</w:t>
      </w:r>
      <w:r w:rsidR="0025209F">
        <w:rPr>
          <w:rFonts w:asciiTheme="majorBidi" w:hAnsiTheme="majorBidi" w:cstheme="majorBidi"/>
          <w:b/>
          <w:bCs/>
        </w:rPr>
        <w:t>d</w:t>
      </w:r>
      <w:r w:rsidR="000F0A34" w:rsidRPr="003C61F6">
        <w:rPr>
          <w:rFonts w:asciiTheme="majorBidi" w:hAnsiTheme="majorBidi" w:cstheme="majorBidi"/>
        </w:rPr>
        <w:t>)</w:t>
      </w:r>
      <w:r w:rsidR="005B39FF" w:rsidRPr="003C61F6">
        <w:rPr>
          <w:rFonts w:asciiTheme="majorBidi" w:hAnsiTheme="majorBidi" w:cstheme="majorBidi"/>
        </w:rPr>
        <w:t>.</w:t>
      </w:r>
      <w:r w:rsidR="000F0A34" w:rsidRPr="003C61F6">
        <w:rPr>
          <w:rFonts w:asciiTheme="majorBidi" w:hAnsiTheme="majorBidi" w:cstheme="majorBidi"/>
        </w:rPr>
        <w:t xml:space="preserve"> </w:t>
      </w:r>
      <w:r w:rsidR="00565C0C" w:rsidRPr="003C61F6">
        <w:rPr>
          <w:rFonts w:asciiTheme="majorBidi" w:hAnsiTheme="majorBidi" w:cstheme="majorBidi"/>
        </w:rPr>
        <w:t xml:space="preserve">In contrast, the size of fisheries shocks were </w:t>
      </w:r>
      <w:r w:rsidR="00CE394C" w:rsidRPr="003C61F6">
        <w:rPr>
          <w:rFonts w:asciiTheme="majorBidi" w:hAnsiTheme="majorBidi" w:cstheme="majorBidi"/>
        </w:rPr>
        <w:t>relatively</w:t>
      </w:r>
      <w:r w:rsidR="00565C0C" w:rsidRPr="003C61F6">
        <w:rPr>
          <w:rFonts w:asciiTheme="majorBidi" w:hAnsiTheme="majorBidi" w:cstheme="majorBidi"/>
        </w:rPr>
        <w:t xml:space="preserve"> uniform across regions (</w:t>
      </w:r>
      <w:r w:rsidR="001278BE">
        <w:rPr>
          <w:rFonts w:asciiTheme="majorBidi" w:hAnsiTheme="majorBidi" w:cstheme="majorBidi"/>
          <w:b/>
          <w:bCs/>
        </w:rPr>
        <w:t>Figure 3c</w:t>
      </w:r>
      <w:r w:rsidR="002955FC" w:rsidRPr="003C61F6">
        <w:rPr>
          <w:rFonts w:asciiTheme="majorBidi" w:hAnsiTheme="majorBidi" w:cstheme="majorBidi"/>
        </w:rPr>
        <w:t>)</w:t>
      </w:r>
      <w:r w:rsidR="00565C0C" w:rsidRPr="003C61F6">
        <w:rPr>
          <w:rFonts w:asciiTheme="majorBidi" w:hAnsiTheme="majorBidi" w:cstheme="majorBidi"/>
        </w:rPr>
        <w:t>.</w:t>
      </w:r>
      <w:r>
        <w:rPr>
          <w:rFonts w:asciiTheme="majorBidi" w:hAnsiTheme="majorBidi" w:cstheme="majorBidi"/>
        </w:rPr>
        <w:t xml:space="preserve"> However, the largest shocks across all sectors were the result of geopolitical crises</w:t>
      </w:r>
      <w:r w:rsidR="0021722B">
        <w:rPr>
          <w:rFonts w:asciiTheme="majorBidi" w:hAnsiTheme="majorBidi" w:cstheme="majorBidi"/>
        </w:rPr>
        <w:t xml:space="preserve"> (</w:t>
      </w:r>
      <w:r w:rsidR="0021722B" w:rsidRPr="0021722B">
        <w:rPr>
          <w:rFonts w:asciiTheme="majorBidi" w:hAnsiTheme="majorBidi" w:cstheme="majorBidi"/>
          <w:b/>
          <w:bCs/>
        </w:rPr>
        <w:t>Figure 3</w:t>
      </w:r>
      <w:r w:rsidR="0021722B">
        <w:rPr>
          <w:rFonts w:asciiTheme="majorBidi" w:hAnsiTheme="majorBidi" w:cstheme="majorBidi"/>
        </w:rPr>
        <w:t>)</w:t>
      </w:r>
      <w:r>
        <w:rPr>
          <w:rFonts w:asciiTheme="majorBidi" w:hAnsiTheme="majorBidi" w:cstheme="majorBidi"/>
        </w:rPr>
        <w:t>. For example</w:t>
      </w:r>
      <w:r w:rsidR="00F02860">
        <w:rPr>
          <w:rFonts w:asciiTheme="majorBidi" w:hAnsiTheme="majorBidi" w:cstheme="majorBidi"/>
        </w:rPr>
        <w:t xml:space="preserve"> in our analysis</w:t>
      </w:r>
      <w:r>
        <w:rPr>
          <w:rFonts w:asciiTheme="majorBidi" w:hAnsiTheme="majorBidi" w:cstheme="majorBidi"/>
        </w:rPr>
        <w:t xml:space="preserve">, </w:t>
      </w:r>
      <w:r w:rsidR="00F02860">
        <w:rPr>
          <w:rFonts w:asciiTheme="majorBidi" w:hAnsiTheme="majorBidi" w:cstheme="majorBidi"/>
        </w:rPr>
        <w:t xml:space="preserve">the largest shock to crop production occurred in Nigeria during </w:t>
      </w:r>
      <w:r>
        <w:rPr>
          <w:rFonts w:asciiTheme="majorBidi" w:hAnsiTheme="majorBidi" w:cstheme="majorBidi"/>
        </w:rPr>
        <w:t xml:space="preserve">outbreaks of violent conflict in </w:t>
      </w:r>
      <w:r w:rsidR="00F02860">
        <w:rPr>
          <w:rFonts w:asciiTheme="majorBidi" w:hAnsiTheme="majorBidi" w:cstheme="majorBidi"/>
        </w:rPr>
        <w:t>2009 where unsafe</w:t>
      </w:r>
      <w:r w:rsidR="005302F9">
        <w:rPr>
          <w:rFonts w:asciiTheme="majorBidi" w:hAnsiTheme="majorBidi" w:cstheme="majorBidi"/>
        </w:rPr>
        <w:t xml:space="preserve"> working conditions disrupted </w:t>
      </w:r>
      <w:r w:rsidR="00F02860">
        <w:rPr>
          <w:rFonts w:asciiTheme="majorBidi" w:hAnsiTheme="majorBidi" w:cstheme="majorBidi"/>
        </w:rPr>
        <w:t xml:space="preserve">farmers’ </w:t>
      </w:r>
      <w:r w:rsidR="005302F9">
        <w:rPr>
          <w:rFonts w:asciiTheme="majorBidi" w:hAnsiTheme="majorBidi" w:cstheme="majorBidi"/>
        </w:rPr>
        <w:t xml:space="preserve">access to </w:t>
      </w:r>
      <w:r w:rsidR="00F02860">
        <w:rPr>
          <w:rFonts w:asciiTheme="majorBidi" w:hAnsiTheme="majorBidi" w:cstheme="majorBidi"/>
        </w:rPr>
        <w:t xml:space="preserve">land, </w:t>
      </w:r>
      <w:r w:rsidR="005302F9">
        <w:rPr>
          <w:rFonts w:asciiTheme="majorBidi" w:hAnsiTheme="majorBidi" w:cstheme="majorBidi"/>
        </w:rPr>
        <w:t>f</w:t>
      </w:r>
      <w:r w:rsidR="00F02860">
        <w:rPr>
          <w:rFonts w:asciiTheme="majorBidi" w:hAnsiTheme="majorBidi" w:cstheme="majorBidi"/>
        </w:rPr>
        <w:t>ertilisers, herbicides and seeds</w:t>
      </w:r>
      <w:r w:rsidR="00F02860">
        <w:rPr>
          <w:rFonts w:asciiTheme="majorBidi" w:hAnsiTheme="majorBidi" w:cstheme="majorBidi"/>
        </w:rPr>
        <w:fldChar w:fldCharType="begin" w:fldLock="1"/>
      </w:r>
      <w:r w:rsidR="0021722B">
        <w:rPr>
          <w:rFonts w:asciiTheme="majorBidi" w:hAnsiTheme="majorBidi" w:cstheme="majorBidi"/>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"&lt;sup&gt;20&lt;/sup&gt;", "plainTextFormattedCitation" : "20", "previouslyFormattedCitation" : "&lt;sup&gt;20&lt;/sup&gt;" }, "properties" : { "noteIndex" : 0 }, "schema" : "https://github.com/citation-style-language/schema/raw/master/csl-citation.json" }</w:instrText>
      </w:r>
      <w:r w:rsidR="00F02860">
        <w:rPr>
          <w:rFonts w:asciiTheme="majorBidi" w:hAnsiTheme="majorBidi" w:cstheme="majorBidi"/>
        </w:rPr>
        <w:fldChar w:fldCharType="separate"/>
      </w:r>
      <w:r w:rsidR="00F02860" w:rsidRPr="00F02860">
        <w:rPr>
          <w:rFonts w:asciiTheme="majorBidi" w:hAnsiTheme="majorBidi" w:cstheme="majorBidi"/>
          <w:noProof/>
          <w:vertAlign w:val="superscript"/>
        </w:rPr>
        <w:t>20</w:t>
      </w:r>
      <w:r w:rsidR="00F02860">
        <w:rPr>
          <w:rFonts w:asciiTheme="majorBidi" w:hAnsiTheme="majorBidi" w:cstheme="majorBidi"/>
        </w:rPr>
        <w:fldChar w:fldCharType="end"/>
      </w:r>
      <w:r w:rsidR="005302F9">
        <w:rPr>
          <w:rFonts w:asciiTheme="majorBidi" w:hAnsiTheme="majorBidi" w:cstheme="majorBidi"/>
        </w:rPr>
        <w:t>.</w:t>
      </w:r>
      <w:r w:rsidR="00F02860">
        <w:rPr>
          <w:rFonts w:asciiTheme="majorBidi" w:hAnsiTheme="majorBidi" w:cstheme="majorBidi"/>
        </w:rPr>
        <w:t xml:space="preserve"> Whereas</w:t>
      </w:r>
      <w:r w:rsidR="00B4467B">
        <w:rPr>
          <w:rFonts w:asciiTheme="majorBidi" w:hAnsiTheme="majorBidi" w:cstheme="majorBidi"/>
        </w:rPr>
        <w:t>, the largest shocks in livestock</w:t>
      </w:r>
      <w:r w:rsidR="0021722B">
        <w:rPr>
          <w:rFonts w:asciiTheme="majorBidi" w:hAnsiTheme="majorBidi" w:cstheme="majorBidi"/>
        </w:rPr>
        <w:t xml:space="preserve"> (Germany)</w:t>
      </w:r>
      <w:r w:rsidR="00B4467B">
        <w:rPr>
          <w:rFonts w:asciiTheme="majorBidi" w:hAnsiTheme="majorBidi" w:cstheme="majorBidi"/>
        </w:rPr>
        <w:t>, fisheries</w:t>
      </w:r>
      <w:r w:rsidR="0021722B">
        <w:rPr>
          <w:rFonts w:asciiTheme="majorBidi" w:hAnsiTheme="majorBidi" w:cstheme="majorBidi"/>
        </w:rPr>
        <w:t xml:space="preserve"> (USSR)</w:t>
      </w:r>
      <w:r w:rsidR="00B4467B">
        <w:rPr>
          <w:rFonts w:asciiTheme="majorBidi" w:hAnsiTheme="majorBidi" w:cstheme="majorBidi"/>
        </w:rPr>
        <w:t xml:space="preserve"> and aquaculture</w:t>
      </w:r>
      <w:r w:rsidR="0021722B">
        <w:rPr>
          <w:rFonts w:asciiTheme="majorBidi" w:hAnsiTheme="majorBidi" w:cstheme="majorBidi"/>
        </w:rPr>
        <w:t xml:space="preserve"> (North Korea)</w:t>
      </w:r>
      <w:r w:rsidR="00F02860">
        <w:rPr>
          <w:rFonts w:asciiTheme="majorBidi" w:hAnsiTheme="majorBidi" w:cstheme="majorBidi"/>
        </w:rPr>
        <w:t xml:space="preserve"> </w:t>
      </w:r>
      <w:r w:rsidR="00B4467B">
        <w:rPr>
          <w:rFonts w:asciiTheme="majorBidi" w:hAnsiTheme="majorBidi" w:cstheme="majorBidi"/>
        </w:rPr>
        <w:t xml:space="preserve">occurred during </w:t>
      </w:r>
      <w:r w:rsidR="00F02860">
        <w:rPr>
          <w:rFonts w:asciiTheme="majorBidi" w:hAnsiTheme="majorBidi" w:cstheme="majorBidi"/>
        </w:rPr>
        <w:t>the fall of communism in Europe</w:t>
      </w:r>
      <w:r w:rsidR="0021722B">
        <w:rPr>
          <w:rFonts w:asciiTheme="majorBidi" w:hAnsiTheme="majorBidi" w:cstheme="majorBidi"/>
        </w:rPr>
        <w:t xml:space="preserve">, as production subsidies, export markets, and </w:t>
      </w:r>
      <w:r w:rsidR="00685951">
        <w:rPr>
          <w:rFonts w:asciiTheme="majorBidi" w:hAnsiTheme="majorBidi" w:cstheme="majorBidi"/>
        </w:rPr>
        <w:t xml:space="preserve">consumer </w:t>
      </w:r>
      <w:r w:rsidR="0021722B">
        <w:rPr>
          <w:rFonts w:asciiTheme="majorBidi" w:hAnsiTheme="majorBidi" w:cstheme="majorBidi"/>
        </w:rPr>
        <w:t>demand fell away with the dissolution of the Council for Mutual Economic Assistance</w:t>
      </w:r>
      <w:r w:rsidR="0021722B">
        <w:rPr>
          <w:rFonts w:asciiTheme="majorBidi" w:hAnsiTheme="majorBidi" w:cstheme="majorBidi"/>
        </w:rPr>
        <w:fldChar w:fldCharType="begin" w:fldLock="1"/>
      </w:r>
      <w:r w:rsidR="00706385">
        <w:rPr>
          <w:rFonts w:asciiTheme="majorBidi" w:hAnsiTheme="majorBidi" w:cstheme="majorBidi"/>
        </w:rPr>
        <w:instrText>ADDIN CSL_CITATION { "citationItems" : [ { "id" : "ITEM-1", "itemData" : { "ISSN" : "1811-038X", "author" : [ { "dropping-particle" : "", "family" : "Petrick", "given" : "Martin", "non-dropping-particle" : "", "parse-names" : false, "suffix" : "" } ], "container-title" : "Discussion Paper, Leibniz Institute of Agricultural Development in Transition Economic", "id" : "ITEM-1", "issued" : { "date-parts" : [ [ "2014" ] ] }, "title" : "Modernizing Russia's cattle and dairy Sectors under WTO conditions: Insights from East Germany", "type" : "report", "volume" : "150" }, "uris" : [ "http://www.mendeley.com/documents/?uuid=d3c32071-ce73-45c6-9d72-11c6608687e3" ] }, { "id" : "ITEM-2",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"ITEM-2", "issued" : { "date-parts" : [ [ "2017" ] ] }, "page" : "24-32", "title" : "Shocks to fish production: Identification, trends, and consequences", "type" : "article-journal", "volume" : "42" }, "uris" : [ "http://www.mendeley.com/documents/?uuid=33344d1c-6f8a-4e7b-96bf-85f4a2c9865e" ] }, { "id" : "ITEM-3", "itemData" : { "DOI" : "10.1162/1535351044193411", "ISSN" : "1535-3516", "abstract" : "North Korea has been in a food emergency for more than a decade and in the 1990s experienced a famine that may have claimed one million lives. The crisis is distinguished by its protracted nature, and although conditions have eased somewhat in recent years, the situation remains precarious, and the country could lapse back into famine. This paper reviews the origins of the North Korean food crisis, the impact of the 1990s famine, and the prospects for resolution of the emergency in light of economic reforms initiated in 2002 and the subsequent diplomatic confrontation over the country's nuclear weapons program.", "author" : [ { "dropping-particle" : "", "family" : "Noland", "given" : "Marcus", "non-dropping-particle" : "", "parse-names" : false, "suffix" : "" } ], "container-title" : "Asian Economic Papers", "id" : "ITEM-3", "issue" : "2", "issued" : { "date-parts" : [ [ "2004", "3", "1" ] ] }, "note" : "doi: 10.1162/1535351044193411", "page" : "1-40", "publisher" : "MIT Press", "title" : "Famine and Reform in North Korea", "type" : "article-journal", "volume" : "3" }, "uris" : [ "http://www.mendeley.com/documents/?uuid=c6799b9e-d68e-4f27-8fd3-c4f4e6c25c38" ] } ], "mendeley" : { "formattedCitation" : "&lt;sup&gt;1,23,24&lt;/sup&gt;", "plainTextFormattedCitation" : "1,23,24", "previouslyFormattedCitation" : "&lt;sup&gt;1,23,24&lt;/sup&gt;" }, "properties" : { "noteIndex" : 0 }, "schema" : "https://github.com/citation-style-language/schema/raw/master/csl-citation.json" }</w:instrText>
      </w:r>
      <w:r w:rsidR="0021722B">
        <w:rPr>
          <w:rFonts w:asciiTheme="majorBidi" w:hAnsiTheme="majorBidi" w:cstheme="majorBidi"/>
        </w:rPr>
        <w:fldChar w:fldCharType="separate"/>
      </w:r>
      <w:r w:rsidR="0021722B" w:rsidRPr="0021722B">
        <w:rPr>
          <w:rFonts w:asciiTheme="majorBidi" w:hAnsiTheme="majorBidi" w:cstheme="majorBidi"/>
          <w:noProof/>
          <w:vertAlign w:val="superscript"/>
        </w:rPr>
        <w:t>1,23,24</w:t>
      </w:r>
      <w:r w:rsidR="0021722B">
        <w:rPr>
          <w:rFonts w:asciiTheme="majorBidi" w:hAnsiTheme="majorBidi" w:cstheme="majorBidi"/>
        </w:rPr>
        <w:fldChar w:fldCharType="end"/>
      </w:r>
      <w:r w:rsidR="0021722B">
        <w:rPr>
          <w:rFonts w:asciiTheme="majorBidi" w:hAnsiTheme="majorBidi" w:cstheme="majorBidi"/>
        </w:rPr>
        <w:t xml:space="preserve">. </w:t>
      </w:r>
      <w:r w:rsidR="009A46D6">
        <w:rPr>
          <w:rFonts w:asciiTheme="majorBidi" w:hAnsiTheme="majorBidi" w:cstheme="majorBidi"/>
        </w:rPr>
        <w:t>The indirect effects of such geopolitical events reinforce how shocks can propagate through interconnected trade networks.</w:t>
      </w:r>
      <w:r w:rsidR="00E74818">
        <w:rPr>
          <w:rFonts w:asciiTheme="majorBidi" w:hAnsiTheme="majorBidi" w:cstheme="majorBidi"/>
        </w:rPr>
        <w:t xml:space="preserve"> </w:t>
      </w:r>
    </w:p>
    <w:p w14:paraId="09FE9791" w14:textId="1CC66C10" w:rsidR="00D13E5A" w:rsidRDefault="00E74818" w:rsidP="00512F48">
      <w:pPr>
        <w:spacing w:after="120" w:line="360" w:lineRule="auto"/>
        <w:jc w:val="both"/>
        <w:rPr>
          <w:rFonts w:asciiTheme="majorBidi" w:hAnsiTheme="majorBidi" w:cstheme="majorBidi"/>
        </w:rPr>
      </w:pPr>
      <w:r>
        <w:rPr>
          <w:rFonts w:asciiTheme="majorBidi" w:hAnsiTheme="majorBidi" w:cstheme="majorBidi"/>
        </w:rPr>
        <w:t>Notably, the largest shocks do not necessarily correspond to slower recovery times (</w:t>
      </w:r>
      <w:r w:rsidRPr="0025209F">
        <w:rPr>
          <w:rFonts w:asciiTheme="majorBidi" w:hAnsiTheme="majorBidi" w:cstheme="majorBidi"/>
          <w:b/>
          <w:bCs/>
        </w:rPr>
        <w:t>Figure 3</w:t>
      </w:r>
      <w:r>
        <w:rPr>
          <w:rFonts w:asciiTheme="majorBidi" w:hAnsiTheme="majorBidi" w:cstheme="majorBidi"/>
        </w:rPr>
        <w:t>)</w:t>
      </w:r>
      <w:r>
        <w:rPr>
          <w:rFonts w:asciiTheme="majorBidi" w:hAnsiTheme="majorBidi" w:cstheme="majorBidi"/>
        </w:rPr>
        <w:t xml:space="preserve">. </w:t>
      </w:r>
      <w:r w:rsidR="00360127" w:rsidRPr="003C61F6">
        <w:rPr>
          <w:rFonts w:asciiTheme="majorBidi" w:hAnsiTheme="majorBidi" w:cstheme="majorBidi"/>
        </w:rPr>
        <w:t>In theory, recovery times from shocks have the capacity to provide insight into regional differences into f</w:t>
      </w:r>
      <w:r w:rsidR="00AA4AA9">
        <w:rPr>
          <w:rFonts w:asciiTheme="majorBidi" w:hAnsiTheme="majorBidi" w:cstheme="majorBidi"/>
        </w:rPr>
        <w:t xml:space="preserve">ood system resilience, that is </w:t>
      </w:r>
      <w:r w:rsidR="00360127" w:rsidRPr="003C61F6">
        <w:rPr>
          <w:rFonts w:asciiTheme="majorBidi" w:hAnsiTheme="majorBidi" w:cstheme="majorBidi"/>
        </w:rPr>
        <w:t xml:space="preserve">the rate the system returns </w:t>
      </w:r>
      <w:r w:rsidR="00360127">
        <w:rPr>
          <w:rFonts w:asciiTheme="majorBidi" w:hAnsiTheme="majorBidi" w:cstheme="majorBidi"/>
        </w:rPr>
        <w:t xml:space="preserve">to its previous </w:t>
      </w:r>
      <w:r w:rsidR="00360127" w:rsidRPr="003C61F6">
        <w:rPr>
          <w:rFonts w:asciiTheme="majorBidi" w:hAnsiTheme="majorBidi" w:cstheme="majorBidi"/>
        </w:rPr>
        <w:t>state after a perturbation</w:t>
      </w:r>
      <w:r w:rsidR="00360127" w:rsidRPr="003C61F6">
        <w:rPr>
          <w:rFonts w:asciiTheme="majorBidi" w:hAnsiTheme="majorBidi" w:cstheme="majorBidi"/>
        </w:rPr>
        <w:fldChar w:fldCharType="begin" w:fldLock="1"/>
      </w:r>
      <w:r w:rsidR="00C938CA">
        <w:rPr>
          <w:rFonts w:asciiTheme="majorBidi" w:hAnsiTheme="majorBidi" w:cstheme="majorBidi"/>
        </w:rPr>
        <w:instrText>ADDIN CSL_CITATION { "citationItems" : [ { "id" : "ITEM-1", "itemData" : { "DOI" : "10.2307/annurev.ecolsys.35.021103.30000021", "ISBN" : "1543-592X", "ISSN" : "1543-592X", "PMID" : "20550552", "abstract" : "Large-scale transitions between alternative states in ecosystems are known as regime shifts. Once described as healthy and dominated by various marine predators, the Black Sea ecosystem by the late 20th century had experienced anthropogenic impacts such as heavy fishing, cultural eutrophication, and invasions by alien species. We studied changes related to these \"natural experiments\" to reveal the mechanisms of regime shifts. Two major shifts were detected, the first related to a depletion of marine predators and the second to an outburst of the alien comb jelly Mnemiopsis leidyi; both shifts were triggered by intense fishing resulting in system-wide trophic cascades. The complex nature of ecosystem responses to human activities calls for more elaborate approaches than currently provided by traditional environmental and fisheries management. This implies challenging existing practices and implementing explanatory models of ecosystem interactions that can better reconcile conservation and ecosystem management ideals.", "author" : [ { "dropping-particle" : "", "family" : "Folke", "given" : "Carl", "non-dropping-particle" : "", "parse-names" : false, "suffix" : "" }, { "dropping-particle" : "", "family" : "Carpenter", "given" : "S.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"Annual Review of Ecology, Evolution, and Systematics", "id" : "ITEM-1", "issue" : "2004", "issued" : { "date-parts" : [ [ "2004" ] ] }, "page" : "557\u2013581", "title" : "Regime Shifts, Resilience, and Biodiversity in Ecosystem Management", "type" : "article-journal", "volume" : "35" }, "uris" : [ "http://www.mendeley.com/documents/?uuid=4fa372bb-e31a-4e1b-9dfb-dad60f9da6eb" ] } ], "mendeley" : { "formattedCitation" : "&lt;sup&gt;25&lt;/sup&gt;", "plainTextFormattedCitation" : "25", "previouslyFormattedCitation" : "&lt;sup&gt;25&lt;/sup&gt;" }, "properties" : { "noteIndex" : 0 }, "schema" : "https://github.com/citation-style-language/schema/raw/master/csl-citation.json" }</w:instrText>
      </w:r>
      <w:r w:rsidR="00360127" w:rsidRPr="003C61F6">
        <w:rPr>
          <w:rFonts w:asciiTheme="majorBidi" w:hAnsiTheme="majorBidi" w:cstheme="majorBidi"/>
        </w:rPr>
        <w:fldChar w:fldCharType="separate"/>
      </w:r>
      <w:r w:rsidR="00706385" w:rsidRPr="00706385">
        <w:rPr>
          <w:rFonts w:asciiTheme="majorBidi" w:hAnsiTheme="majorBidi" w:cstheme="majorBidi"/>
          <w:noProof/>
          <w:vertAlign w:val="superscript"/>
        </w:rPr>
        <w:t>25</w:t>
      </w:r>
      <w:r w:rsidR="00360127" w:rsidRPr="003C61F6">
        <w:rPr>
          <w:rFonts w:asciiTheme="majorBidi" w:hAnsiTheme="majorBidi" w:cstheme="majorBidi"/>
        </w:rPr>
        <w:fldChar w:fldCharType="end"/>
      </w:r>
      <w:r w:rsidR="00360127" w:rsidRPr="003C61F6">
        <w:rPr>
          <w:rFonts w:asciiTheme="majorBidi" w:hAnsiTheme="majorBidi" w:cstheme="majorBidi"/>
        </w:rPr>
        <w:t>. Systems of low resilience tend</w:t>
      </w:r>
      <w:r w:rsidR="00360127">
        <w:rPr>
          <w:rFonts w:asciiTheme="majorBidi" w:hAnsiTheme="majorBidi" w:cstheme="majorBidi"/>
        </w:rPr>
        <w:t>ing</w:t>
      </w:r>
      <w:r w:rsidR="00360127" w:rsidRPr="003C61F6">
        <w:rPr>
          <w:rFonts w:asciiTheme="majorBidi" w:hAnsiTheme="majorBidi" w:cstheme="majorBidi"/>
        </w:rPr>
        <w:t xml:space="preserve"> to take longer to recover</w:t>
      </w:r>
      <w:r w:rsidR="00360127">
        <w:rPr>
          <w:rFonts w:asciiTheme="majorBidi" w:hAnsiTheme="majorBidi" w:cstheme="majorBidi"/>
        </w:rPr>
        <w:t xml:space="preserve"> </w:t>
      </w:r>
      <w:r w:rsidR="00360127" w:rsidRPr="003C61F6">
        <w:rPr>
          <w:rFonts w:asciiTheme="majorBidi" w:hAnsiTheme="majorBidi" w:cstheme="majorBidi"/>
        </w:rPr>
        <w:fldChar w:fldCharType="begin" w:fldLock="1"/>
      </w:r>
      <w:r w:rsidR="00C938CA">
        <w:rPr>
          <w:rFonts w:asciiTheme="majorBidi" w:hAnsiTheme="majorBidi" w:cstheme="majorBidi"/>
        </w:rPr>
        <w:instrText>ADDIN CSL_CITATION { "citationItems" : [ { "id" : "ITEM-1", "itemData" : { "DOI" : "10.1098/rstb.2013.0263", "ISBN" : "0962-8436", "ISSN" : "0962-8436", "abstract" : "In the vicinity of tipping points--or more precisely bifurcation points--ecosystems recover slowly from small perturbations. Such slowness may be interpreted as a sign of low resilience in the sense that the ecosystem could easily be tipped through a critical transition into a contrasting state. Indicators of this phenomenon of critical slowing down (CSD)' include a rise in temporal correlation and variance. Such indicators of CSD can provide an early warning signal of a nearby tipping point. Or, they may offer a possibility to rank reefs, lakes or other ecosystems according to their resilience. The fact that CSD may happen across a wide range of complex ecosystems close to tipping points implies a powerful generality. However, indicators of CSD are not manifested in all cases where regime shifts occur. This is because not all regime shifts are associated with tipping points. Here, we review the exploding literature about this issue to provide guidance on what to expect and what not to expect when it comes to the CSD-based early warning signals for critical transitions.", "author" : [ { "dropping-particle" : "", "family" : "Dakos", "given" : "V.", "non-dropping-particle" : "", "parse-names" : false, "suffix" : "" }, { "dropping-particle" : "", "family" : "Carpenter", "given" : "S. R.", "non-dropping-particle" : "", "parse-names" : false, "suffix" : "" }, { "dropping-particle" : "", "family" : "Nes", "given" : "E. H.", "non-dropping-particle" : "van", "parse-names" : false, "suffix" : "" }, { "dropping-particle" : "", "family" : "Scheffer", "given" : "M.", "non-dropping-particle" : "", "parse-names" : false, "suffix" : "" } ], "container-title" : "Philosophical Transactions of the Royal Society B: Biological Sciences", "id" : "ITEM-1", "issue" : "1659", "issued" : { "date-parts" : [ [ "2014" ] ] }, "page" : "20130263-20130263", "title" : "Resilience indicators: prospects and limitations for early warnings of regime shifts", "type" : "article-journal", "volume" : "370" }, "uris" : [ "http://www.mendeley.com/documents/?uuid=a644a0c6-1324-4d29-95dc-cd996ec036af" ] }, { "id" : "ITEM-2", "itemData" : { "DOI" : "10.2307/annurev.ecolsys.35.021103.30000021", "ISBN" : "1543-592X", "ISSN" : "1543-592X", "PMID" : "20550552", "abstract" : "Large-scale transitions between alternative states in ecosystems are known as regime shifts. Once described as healthy and dominated by various marine predators, the Black Sea ecosystem by the late 20th century had experienced anthropogenic impacts such as heavy fishing, cultural eutrophication, and invasions by alien species. We studied changes related to these \"natural experiments\" to reveal the mechanisms of regime shifts. Two major shifts were detected, the first related to a depletion of marine predators and the second to an outburst of the alien comb jelly Mnemiopsis leidyi; both shifts were triggered by intense fishing resulting in system-wide trophic cascades. The complex nature of ecosystem responses to human activities calls for more elaborate approaches than currently provided by traditional environmental and fisheries management. This implies challenging existing practices and implementing explanatory models of ecosystem interactions that can better reconcile conservation and ecosystem management ideals.", "author" : [ { "dropping-particle" : "", "family" : "Folke", "given" : "Carl", "non-dropping-particle" : "", "parse-names" : false, "suffix" : "" }, { "dropping-particle" : "", "family" : "Carpenter", "given" : "S.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"Elmqvist", "given" : "Thomas", "non-dropping-particle" : "", "parse-names" : false, "suffix" : "" }, { "dropping-particle" : "", "family" : "Gunderson", "given" : "Lance", "non-dropping-particle" : "", "parse-names" : false, "suffix" : "" }, { "dropping-particle" : "", "family" : "Holling", "given" : "C. S.", "non-dropping-particle" : "", "parse-names" : false, "suffix" : "" } ], "container-title" : "Annual Review of Ecology, Evolution, and Systematics", "id" : "ITEM-2", "issue" : "2004", "issued" : { "date-parts" : [ [ "2004" ] ] }, "page" : "557\u2013581", "title" : "Regime Shifts, Resilience, and Biodiversity in Ecosystem Management", "type" : "article-journal", "volume" : "35" }, "uris" : [ "http://www.mendeley.com/documents/?uuid=4fa372bb-e31a-4e1b-9dfb-dad60f9da6eb" ] } ], "mendeley" : { "formattedCitation" : "&lt;sup&gt;25,26&lt;/sup&gt;", "plainTextFormattedCitation" : "25,26", "previouslyFormattedCitation" : "&lt;sup&gt;25,26&lt;/sup&gt;" }, "properties" : { "noteIndex" : 0 }, "schema" : "https://github.com/citation-style-language/schema/raw/master/csl-citation.json" }</w:instrText>
      </w:r>
      <w:r w:rsidR="00360127" w:rsidRPr="003C61F6">
        <w:rPr>
          <w:rFonts w:asciiTheme="majorBidi" w:hAnsiTheme="majorBidi" w:cstheme="majorBidi"/>
        </w:rPr>
        <w:fldChar w:fldCharType="separate"/>
      </w:r>
      <w:r w:rsidR="00706385" w:rsidRPr="00706385">
        <w:rPr>
          <w:rFonts w:asciiTheme="majorBidi" w:hAnsiTheme="majorBidi" w:cstheme="majorBidi"/>
          <w:noProof/>
          <w:vertAlign w:val="superscript"/>
        </w:rPr>
        <w:t>25,26</w:t>
      </w:r>
      <w:r w:rsidR="00360127" w:rsidRPr="003C61F6">
        <w:rPr>
          <w:rFonts w:asciiTheme="majorBidi" w:hAnsiTheme="majorBidi" w:cstheme="majorBidi"/>
        </w:rPr>
        <w:fldChar w:fldCharType="end"/>
      </w:r>
      <w:r w:rsidR="00360127" w:rsidRPr="003C61F6">
        <w:rPr>
          <w:rFonts w:asciiTheme="majorBidi" w:hAnsiTheme="majorBidi" w:cstheme="majorBidi"/>
        </w:rPr>
        <w:t>.</w:t>
      </w:r>
      <w:r w:rsidR="0025209F">
        <w:rPr>
          <w:rFonts w:asciiTheme="majorBidi" w:hAnsiTheme="majorBidi" w:cstheme="majorBidi"/>
        </w:rPr>
        <w:t xml:space="preserve"> </w:t>
      </w:r>
      <w:r w:rsidR="00AA4AA9">
        <w:rPr>
          <w:rFonts w:asciiTheme="majorBidi" w:hAnsiTheme="majorBidi" w:cstheme="majorBidi"/>
        </w:rPr>
        <w:t xml:space="preserve">The longest recovery times across all sectors represent step changes in production </w:t>
      </w:r>
      <w:r w:rsidR="00A31BE7">
        <w:rPr>
          <w:rFonts w:asciiTheme="majorBidi" w:hAnsiTheme="majorBidi" w:cstheme="majorBidi"/>
        </w:rPr>
        <w:t xml:space="preserve">where </w:t>
      </w:r>
      <w:r w:rsidR="00AA4AA9">
        <w:rPr>
          <w:rFonts w:asciiTheme="majorBidi" w:hAnsiTheme="majorBidi" w:cstheme="majorBidi"/>
        </w:rPr>
        <w:t>no recovery occurred before the time-series end</w:t>
      </w:r>
      <w:r w:rsidR="009A3576">
        <w:rPr>
          <w:rFonts w:asciiTheme="majorBidi" w:hAnsiTheme="majorBidi" w:cstheme="majorBidi"/>
        </w:rPr>
        <w:t xml:space="preserve"> (we present relative frequencies in full vs no recovery in </w:t>
      </w:r>
      <w:r w:rsidR="009A3576" w:rsidRPr="009A3576">
        <w:rPr>
          <w:rFonts w:asciiTheme="majorBidi" w:hAnsiTheme="majorBidi" w:cstheme="majorBidi"/>
          <w:b/>
          <w:bCs/>
        </w:rPr>
        <w:t>Figure S2</w:t>
      </w:r>
      <w:r w:rsidR="009A3576">
        <w:rPr>
          <w:rFonts w:asciiTheme="majorBidi" w:hAnsiTheme="majorBidi" w:cstheme="majorBidi"/>
        </w:rPr>
        <w:t>)</w:t>
      </w:r>
      <w:r w:rsidR="00AA4AA9">
        <w:rPr>
          <w:rFonts w:asciiTheme="majorBidi" w:hAnsiTheme="majorBidi" w:cstheme="majorBidi"/>
        </w:rPr>
        <w:t>.</w:t>
      </w:r>
      <w:r w:rsidR="0025209F">
        <w:rPr>
          <w:rFonts w:asciiTheme="majorBidi" w:hAnsiTheme="majorBidi" w:cstheme="majorBidi"/>
        </w:rPr>
        <w:t xml:space="preserve"> </w:t>
      </w:r>
      <w:r w:rsidR="003F50B8">
        <w:rPr>
          <w:rFonts w:asciiTheme="majorBidi" w:hAnsiTheme="majorBidi" w:cstheme="majorBidi"/>
        </w:rPr>
        <w:t xml:space="preserve">For crop production, </w:t>
      </w:r>
      <w:r>
        <w:rPr>
          <w:rFonts w:asciiTheme="majorBidi" w:hAnsiTheme="majorBidi" w:cstheme="majorBidi"/>
        </w:rPr>
        <w:t>recovery was longer on average in</w:t>
      </w:r>
      <w:r w:rsidR="00F82365" w:rsidRPr="003C61F6">
        <w:rPr>
          <w:rFonts w:asciiTheme="majorBidi" w:hAnsiTheme="majorBidi" w:cstheme="majorBidi"/>
        </w:rPr>
        <w:t xml:space="preserve"> East Asia </w:t>
      </w:r>
      <w:r w:rsidR="0027509F">
        <w:rPr>
          <w:rFonts w:asciiTheme="majorBidi" w:hAnsiTheme="majorBidi" w:cstheme="majorBidi"/>
        </w:rPr>
        <w:t xml:space="preserve">where </w:t>
      </w:r>
      <w:r w:rsidR="003F50B8">
        <w:rPr>
          <w:rFonts w:asciiTheme="majorBidi" w:hAnsiTheme="majorBidi" w:cstheme="majorBidi"/>
        </w:rPr>
        <w:t>flooding was the driver for almost all shocks</w:t>
      </w:r>
      <w:r w:rsidR="0025209F">
        <w:rPr>
          <w:rFonts w:asciiTheme="majorBidi" w:hAnsiTheme="majorBidi" w:cstheme="majorBidi"/>
        </w:rPr>
        <w:t xml:space="preserve"> (</w:t>
      </w:r>
      <w:r w:rsidR="0025209F" w:rsidRPr="0025209F">
        <w:rPr>
          <w:rFonts w:asciiTheme="majorBidi" w:hAnsiTheme="majorBidi" w:cstheme="majorBidi"/>
          <w:b/>
          <w:bCs/>
        </w:rPr>
        <w:t>Figure 3a</w:t>
      </w:r>
      <w:r w:rsidR="0025209F">
        <w:rPr>
          <w:rFonts w:asciiTheme="majorBidi" w:hAnsiTheme="majorBidi" w:cstheme="majorBidi"/>
        </w:rPr>
        <w:t>)</w:t>
      </w:r>
      <w:r w:rsidR="0027509F">
        <w:rPr>
          <w:rFonts w:asciiTheme="majorBidi" w:hAnsiTheme="majorBidi" w:cstheme="majorBidi"/>
        </w:rPr>
        <w:t>.</w:t>
      </w:r>
      <w:r w:rsidR="003F50B8">
        <w:rPr>
          <w:rFonts w:asciiTheme="majorBidi" w:hAnsiTheme="majorBidi" w:cstheme="majorBidi"/>
        </w:rPr>
        <w:t xml:space="preserve"> For livestock</w:t>
      </w:r>
      <w:r w:rsidR="0025209F">
        <w:rPr>
          <w:rFonts w:asciiTheme="majorBidi" w:hAnsiTheme="majorBidi" w:cstheme="majorBidi"/>
        </w:rPr>
        <w:t>,</w:t>
      </w:r>
      <w:r w:rsidR="003F50B8">
        <w:rPr>
          <w:rFonts w:asciiTheme="majorBidi" w:hAnsiTheme="majorBidi" w:cstheme="majorBidi"/>
        </w:rPr>
        <w:t xml:space="preserve"> </w:t>
      </w:r>
      <w:r w:rsidR="0025209F">
        <w:rPr>
          <w:rFonts w:asciiTheme="majorBidi" w:hAnsiTheme="majorBidi" w:cstheme="majorBidi"/>
        </w:rPr>
        <w:t>fisheries</w:t>
      </w:r>
      <w:r w:rsidR="003F50B8">
        <w:rPr>
          <w:rFonts w:asciiTheme="majorBidi" w:hAnsiTheme="majorBidi" w:cstheme="majorBidi"/>
        </w:rPr>
        <w:t xml:space="preserve"> </w:t>
      </w:r>
      <w:r w:rsidR="0025209F">
        <w:rPr>
          <w:rFonts w:asciiTheme="majorBidi" w:hAnsiTheme="majorBidi" w:cstheme="majorBidi"/>
        </w:rPr>
        <w:t xml:space="preserve">and </w:t>
      </w:r>
      <w:r w:rsidR="003F50B8">
        <w:rPr>
          <w:rFonts w:asciiTheme="majorBidi" w:hAnsiTheme="majorBidi" w:cstheme="majorBidi"/>
        </w:rPr>
        <w:t>aquaculture, recovery was longest on average i</w:t>
      </w:r>
      <w:r w:rsidR="0027509F">
        <w:rPr>
          <w:rFonts w:asciiTheme="majorBidi" w:hAnsiTheme="majorBidi" w:cstheme="majorBidi"/>
        </w:rPr>
        <w:t xml:space="preserve">n </w:t>
      </w:r>
      <w:r w:rsidR="00F82365" w:rsidRPr="003C61F6">
        <w:rPr>
          <w:rFonts w:asciiTheme="majorBidi" w:hAnsiTheme="majorBidi" w:cstheme="majorBidi"/>
        </w:rPr>
        <w:t>Europe and Central Asia</w:t>
      </w:r>
      <w:r w:rsidR="00020B71">
        <w:rPr>
          <w:rFonts w:asciiTheme="majorBidi" w:hAnsiTheme="majorBidi" w:cstheme="majorBidi"/>
        </w:rPr>
        <w:t>,</w:t>
      </w:r>
      <w:r w:rsidR="00F82365" w:rsidRPr="003C61F6">
        <w:rPr>
          <w:rFonts w:asciiTheme="majorBidi" w:hAnsiTheme="majorBidi" w:cstheme="majorBidi"/>
        </w:rPr>
        <w:t xml:space="preserve"> </w:t>
      </w:r>
      <w:r w:rsidR="0025209F">
        <w:rPr>
          <w:rFonts w:asciiTheme="majorBidi" w:hAnsiTheme="majorBidi" w:cstheme="majorBidi"/>
        </w:rPr>
        <w:t xml:space="preserve">largely </w:t>
      </w:r>
      <w:r w:rsidR="00512F48">
        <w:rPr>
          <w:rFonts w:asciiTheme="majorBidi" w:hAnsiTheme="majorBidi" w:cstheme="majorBidi"/>
        </w:rPr>
        <w:t xml:space="preserve">because of shocks associated with </w:t>
      </w:r>
      <w:r w:rsidR="0025209F">
        <w:rPr>
          <w:rFonts w:asciiTheme="majorBidi" w:hAnsiTheme="majorBidi" w:cstheme="majorBidi"/>
        </w:rPr>
        <w:t>the Soviet Union collapse</w:t>
      </w:r>
      <w:r w:rsidR="00512F48">
        <w:rPr>
          <w:rFonts w:asciiTheme="majorBidi" w:hAnsiTheme="majorBidi" w:cstheme="majorBidi"/>
        </w:rPr>
        <w:t xml:space="preserve"> or overfishing in wild stocks</w:t>
      </w:r>
      <w:r>
        <w:rPr>
          <w:rFonts w:asciiTheme="majorBidi" w:hAnsiTheme="majorBidi" w:cstheme="majorBidi"/>
        </w:rPr>
        <w:t xml:space="preserve"> </w:t>
      </w:r>
      <w:r w:rsidR="00F82365" w:rsidRPr="003C61F6">
        <w:rPr>
          <w:rFonts w:asciiTheme="majorBidi" w:hAnsiTheme="majorBidi" w:cstheme="majorBidi"/>
        </w:rPr>
        <w:t>(</w:t>
      </w:r>
      <w:r w:rsidR="00F82365" w:rsidRPr="003C61F6">
        <w:rPr>
          <w:rFonts w:asciiTheme="majorBidi" w:hAnsiTheme="majorBidi" w:cstheme="majorBidi"/>
          <w:b/>
          <w:bCs/>
        </w:rPr>
        <w:t xml:space="preserve">Figure </w:t>
      </w:r>
      <w:r w:rsidR="00F82365">
        <w:rPr>
          <w:rFonts w:asciiTheme="majorBidi" w:hAnsiTheme="majorBidi" w:cstheme="majorBidi"/>
          <w:b/>
          <w:bCs/>
        </w:rPr>
        <w:t>3</w:t>
      </w:r>
      <w:r w:rsidR="0025209F">
        <w:rPr>
          <w:rFonts w:asciiTheme="majorBidi" w:hAnsiTheme="majorBidi" w:cstheme="majorBidi"/>
          <w:b/>
          <w:bCs/>
        </w:rPr>
        <w:t>b,c,d</w:t>
      </w:r>
      <w:r>
        <w:rPr>
          <w:rFonts w:asciiTheme="majorBidi" w:hAnsiTheme="majorBidi" w:cstheme="majorBidi"/>
          <w:b/>
          <w:bCs/>
        </w:rPr>
        <w:t>).</w:t>
      </w:r>
      <w:r w:rsidR="00512F48">
        <w:rPr>
          <w:rFonts w:asciiTheme="majorBidi" w:hAnsiTheme="majorBidi" w:cstheme="majorBidi"/>
          <w:b/>
          <w:bCs/>
        </w:rPr>
        <w:t xml:space="preserve"> </w:t>
      </w:r>
      <w:r w:rsidR="003F50B8">
        <w:rPr>
          <w:rFonts w:asciiTheme="majorBidi" w:hAnsiTheme="majorBidi" w:cstheme="majorBidi"/>
        </w:rPr>
        <w:t>It is important to</w:t>
      </w:r>
      <w:r w:rsidR="00360127">
        <w:rPr>
          <w:rFonts w:asciiTheme="majorBidi" w:hAnsiTheme="majorBidi" w:cstheme="majorBidi"/>
        </w:rPr>
        <w:t xml:space="preserve"> exercise cau</w:t>
      </w:r>
      <w:r w:rsidR="00D13E5A">
        <w:rPr>
          <w:rFonts w:asciiTheme="majorBidi" w:hAnsiTheme="majorBidi" w:cstheme="majorBidi"/>
        </w:rPr>
        <w:t>tion with interpretation of these results</w:t>
      </w:r>
      <w:r w:rsidR="003F50B8">
        <w:rPr>
          <w:rFonts w:asciiTheme="majorBidi" w:hAnsiTheme="majorBidi" w:cstheme="majorBidi"/>
        </w:rPr>
        <w:t>, however</w:t>
      </w:r>
      <w:r w:rsidR="00364A84">
        <w:rPr>
          <w:rFonts w:asciiTheme="majorBidi" w:hAnsiTheme="majorBidi" w:cstheme="majorBidi"/>
        </w:rPr>
        <w:t>.</w:t>
      </w:r>
      <w:r w:rsidR="00D13E5A">
        <w:rPr>
          <w:rFonts w:asciiTheme="majorBidi" w:hAnsiTheme="majorBidi" w:cstheme="majorBidi"/>
        </w:rPr>
        <w:t xml:space="preserve"> </w:t>
      </w:r>
      <w:r w:rsidR="00364A84">
        <w:rPr>
          <w:rFonts w:asciiTheme="majorBidi" w:hAnsiTheme="majorBidi" w:cstheme="majorBidi"/>
        </w:rPr>
        <w:t>L</w:t>
      </w:r>
      <w:r w:rsidR="00F82365">
        <w:rPr>
          <w:rFonts w:asciiTheme="majorBidi" w:hAnsiTheme="majorBidi" w:cstheme="majorBidi"/>
        </w:rPr>
        <w:t>ong</w:t>
      </w:r>
      <w:r w:rsidR="003F50B8">
        <w:rPr>
          <w:rFonts w:asciiTheme="majorBidi" w:hAnsiTheme="majorBidi" w:cstheme="majorBidi"/>
        </w:rPr>
        <w:t>er</w:t>
      </w:r>
      <w:r w:rsidR="00F82365">
        <w:rPr>
          <w:rFonts w:asciiTheme="majorBidi" w:hAnsiTheme="majorBidi" w:cstheme="majorBidi"/>
        </w:rPr>
        <w:t xml:space="preserve"> recovery times (or</w:t>
      </w:r>
      <w:r w:rsidR="00D13E5A">
        <w:rPr>
          <w:rFonts w:asciiTheme="majorBidi" w:hAnsiTheme="majorBidi" w:cstheme="majorBidi"/>
        </w:rPr>
        <w:t xml:space="preserve"> lack of recovery) may reflect a range of social, political, ecological, or economic conditions and decisions. </w:t>
      </w:r>
      <w:r w:rsidR="00E044AD">
        <w:rPr>
          <w:rFonts w:asciiTheme="majorBidi" w:hAnsiTheme="majorBidi" w:cstheme="majorBidi"/>
        </w:rPr>
        <w:t>For example</w:t>
      </w:r>
      <w:r w:rsidR="00F82365">
        <w:rPr>
          <w:rFonts w:asciiTheme="majorBidi" w:hAnsiTheme="majorBidi" w:cstheme="majorBidi"/>
        </w:rPr>
        <w:t>,</w:t>
      </w:r>
      <w:r w:rsidR="00A31BE7">
        <w:rPr>
          <w:rFonts w:asciiTheme="majorBidi" w:hAnsiTheme="majorBidi" w:cstheme="majorBidi"/>
        </w:rPr>
        <w:t xml:space="preserve"> a shock to fisheries proceeded by</w:t>
      </w:r>
      <w:r w:rsidR="00364A84">
        <w:rPr>
          <w:rFonts w:asciiTheme="majorBidi" w:hAnsiTheme="majorBidi" w:cstheme="majorBidi"/>
        </w:rPr>
        <w:t xml:space="preserve"> management interventions</w:t>
      </w:r>
      <w:r w:rsidR="00A31BE7">
        <w:rPr>
          <w:rFonts w:asciiTheme="majorBidi" w:hAnsiTheme="majorBidi" w:cstheme="majorBidi"/>
        </w:rPr>
        <w:t xml:space="preserve"> </w:t>
      </w:r>
      <w:r w:rsidR="00F82365">
        <w:rPr>
          <w:rFonts w:asciiTheme="majorBidi" w:hAnsiTheme="majorBidi" w:cstheme="majorBidi"/>
        </w:rPr>
        <w:t>that reduce quota over time means landings may</w:t>
      </w:r>
      <w:r w:rsidR="008B5FC6">
        <w:rPr>
          <w:rFonts w:asciiTheme="majorBidi" w:hAnsiTheme="majorBidi" w:cstheme="majorBidi"/>
        </w:rPr>
        <w:t xml:space="preserve"> </w:t>
      </w:r>
      <w:r w:rsidR="008B5FC6" w:rsidRPr="0025209F">
        <w:rPr>
          <w:rFonts w:asciiTheme="majorBidi" w:hAnsiTheme="majorBidi" w:cstheme="majorBidi"/>
        </w:rPr>
        <w:t>intentionally</w:t>
      </w:r>
      <w:r w:rsidR="00F82365">
        <w:rPr>
          <w:rFonts w:asciiTheme="majorBidi" w:hAnsiTheme="majorBidi" w:cstheme="majorBidi"/>
        </w:rPr>
        <w:t xml:space="preserve"> </w:t>
      </w:r>
      <w:r w:rsidR="008B5FC6">
        <w:rPr>
          <w:rFonts w:asciiTheme="majorBidi" w:hAnsiTheme="majorBidi" w:cstheme="majorBidi"/>
        </w:rPr>
        <w:t>n</w:t>
      </w:r>
      <w:r w:rsidR="00F82365">
        <w:rPr>
          <w:rFonts w:asciiTheme="majorBidi" w:hAnsiTheme="majorBidi" w:cstheme="majorBidi"/>
        </w:rPr>
        <w:t xml:space="preserve">ever </w:t>
      </w:r>
      <w:r w:rsidR="008B5FC6">
        <w:rPr>
          <w:rFonts w:asciiTheme="majorBidi" w:hAnsiTheme="majorBidi" w:cstheme="majorBidi"/>
        </w:rPr>
        <w:t xml:space="preserve">return to </w:t>
      </w:r>
      <w:r w:rsidR="008B5FC6">
        <w:rPr>
          <w:rFonts w:asciiTheme="majorBidi" w:hAnsiTheme="majorBidi" w:cstheme="majorBidi"/>
        </w:rPr>
        <w:lastRenderedPageBreak/>
        <w:t>previous levels</w:t>
      </w:r>
      <w:r>
        <w:rPr>
          <w:rFonts w:asciiTheme="majorBidi" w:hAnsiTheme="majorBidi" w:cstheme="majorBidi"/>
        </w:rPr>
        <w:t xml:space="preserve">. </w:t>
      </w:r>
      <w:r w:rsidR="00F82365">
        <w:rPr>
          <w:rFonts w:asciiTheme="majorBidi" w:hAnsiTheme="majorBidi" w:cstheme="majorBidi"/>
        </w:rPr>
        <w:t xml:space="preserve">Therefore, slow or no recovery may not </w:t>
      </w:r>
      <w:r w:rsidR="008B5FC6">
        <w:rPr>
          <w:rFonts w:asciiTheme="majorBidi" w:hAnsiTheme="majorBidi" w:cstheme="majorBidi"/>
        </w:rPr>
        <w:t xml:space="preserve">reflect the systems’ </w:t>
      </w:r>
      <w:r w:rsidR="008542D7" w:rsidRPr="008542D7">
        <w:rPr>
          <w:rFonts w:asciiTheme="majorBidi" w:hAnsiTheme="majorBidi" w:cstheme="majorBidi"/>
          <w:i/>
          <w:iCs/>
        </w:rPr>
        <w:t>capacity</w:t>
      </w:r>
      <w:r w:rsidR="008542D7">
        <w:rPr>
          <w:rFonts w:asciiTheme="majorBidi" w:hAnsiTheme="majorBidi" w:cstheme="majorBidi"/>
          <w:i/>
          <w:iCs/>
        </w:rPr>
        <w:t xml:space="preserve"> </w:t>
      </w:r>
      <w:r w:rsidR="008542D7">
        <w:rPr>
          <w:rFonts w:asciiTheme="majorBidi" w:hAnsiTheme="majorBidi" w:cstheme="majorBidi"/>
        </w:rPr>
        <w:t>to recover</w:t>
      </w:r>
      <w:r w:rsidR="00F82365">
        <w:rPr>
          <w:rFonts w:asciiTheme="majorBidi" w:hAnsiTheme="majorBidi" w:cstheme="majorBidi"/>
        </w:rPr>
        <w:t xml:space="preserve"> but</w:t>
      </w:r>
      <w:r w:rsidR="008B5FC6">
        <w:rPr>
          <w:rFonts w:asciiTheme="majorBidi" w:hAnsiTheme="majorBidi" w:cstheme="majorBidi"/>
        </w:rPr>
        <w:t xml:space="preserve"> instead capture changes in the underlying social-ecological system</w:t>
      </w:r>
      <w:r w:rsidR="00F82365">
        <w:rPr>
          <w:rFonts w:asciiTheme="majorBidi" w:hAnsiTheme="majorBidi" w:cstheme="majorBidi"/>
        </w:rPr>
        <w:t>.</w:t>
      </w:r>
    </w:p>
    <w:p w14:paraId="65AC86FC" w14:textId="1C515208" w:rsidR="0089065A" w:rsidRDefault="00800DF6" w:rsidP="00E42F0E">
      <w:pPr>
        <w:spacing w:after="240" w:line="360" w:lineRule="auto"/>
        <w:jc w:val="both"/>
        <w:rPr>
          <w:rFonts w:asciiTheme="majorBidi" w:hAnsiTheme="majorBidi" w:cstheme="majorBidi"/>
          <w:lang w:val="en-US"/>
        </w:rPr>
      </w:pPr>
      <w:r w:rsidRPr="003C61F6">
        <w:rPr>
          <w:rFonts w:asciiTheme="majorBidi" w:hAnsiTheme="majorBidi" w:cstheme="majorBidi"/>
        </w:rPr>
        <w:t>As</w:t>
      </w:r>
      <w:r w:rsidR="008F4AC9" w:rsidRPr="003C61F6">
        <w:rPr>
          <w:rFonts w:asciiTheme="majorBidi" w:hAnsiTheme="majorBidi" w:cstheme="majorBidi"/>
        </w:rPr>
        <w:t xml:space="preserve"> different s</w:t>
      </w:r>
      <w:r w:rsidR="007D54E5" w:rsidRPr="003C61F6">
        <w:rPr>
          <w:rFonts w:asciiTheme="majorBidi" w:hAnsiTheme="majorBidi" w:cstheme="majorBidi"/>
        </w:rPr>
        <w:t>hock</w:t>
      </w:r>
      <w:r w:rsidR="00D32120">
        <w:rPr>
          <w:rFonts w:asciiTheme="majorBidi" w:hAnsiTheme="majorBidi" w:cstheme="majorBidi"/>
        </w:rPr>
        <w:t>-</w:t>
      </w:r>
      <w:r w:rsidR="008F4AC9" w:rsidRPr="003C61F6">
        <w:rPr>
          <w:rFonts w:asciiTheme="majorBidi" w:hAnsiTheme="majorBidi" w:cstheme="majorBidi"/>
        </w:rPr>
        <w:t xml:space="preserve">types may have more or less damaging consequences for national economies </w:t>
      </w:r>
      <w:r w:rsidR="007D54E5" w:rsidRPr="003C61F6">
        <w:rPr>
          <w:rFonts w:asciiTheme="majorBidi" w:hAnsiTheme="majorBidi" w:cstheme="majorBidi"/>
        </w:rPr>
        <w:t>and</w:t>
      </w:r>
      <w:r w:rsidR="008F4AC9" w:rsidRPr="003C61F6">
        <w:rPr>
          <w:rFonts w:asciiTheme="majorBidi" w:hAnsiTheme="majorBidi" w:cstheme="majorBidi"/>
        </w:rPr>
        <w:t xml:space="preserve"> food security</w:t>
      </w:r>
      <w:r w:rsidR="009826E7" w:rsidRPr="003C61F6">
        <w:rPr>
          <w:rFonts w:asciiTheme="majorBidi" w:hAnsiTheme="majorBidi" w:cstheme="majorBidi"/>
        </w:rPr>
        <w:t>,</w:t>
      </w:r>
      <w:r w:rsidR="007D54E5" w:rsidRPr="003C61F6">
        <w:rPr>
          <w:rFonts w:asciiTheme="majorBidi" w:hAnsiTheme="majorBidi" w:cstheme="majorBidi"/>
        </w:rPr>
        <w:t xml:space="preserve"> understanding temporal patterns in the occurrence at a global level is important to establish any systemic threat to food production.</w:t>
      </w:r>
      <w:r w:rsidR="00F82365">
        <w:rPr>
          <w:rFonts w:asciiTheme="majorBidi" w:hAnsiTheme="majorBidi" w:cstheme="majorBidi"/>
        </w:rPr>
        <w:t xml:space="preserve"> </w:t>
      </w:r>
      <w:r w:rsidR="00537F8F">
        <w:rPr>
          <w:rFonts w:asciiTheme="majorBidi" w:hAnsiTheme="majorBidi" w:cstheme="majorBidi"/>
          <w:lang w:val="en-US"/>
        </w:rPr>
        <w:t>We find a</w:t>
      </w:r>
      <w:r w:rsidR="00DB7AFF" w:rsidRPr="003C61F6">
        <w:rPr>
          <w:rFonts w:asciiTheme="majorBidi" w:hAnsiTheme="majorBidi" w:cstheme="majorBidi"/>
          <w:lang w:val="en-US"/>
        </w:rPr>
        <w:t xml:space="preserve">nnual shock frequencies fluctuated considerably over time for each sector, yet </w:t>
      </w:r>
      <w:r w:rsidR="00447578">
        <w:rPr>
          <w:rFonts w:asciiTheme="majorBidi" w:hAnsiTheme="majorBidi" w:cstheme="majorBidi"/>
          <w:lang w:val="en-US"/>
        </w:rPr>
        <w:t>in our results</w:t>
      </w:r>
      <w:r w:rsidR="009A3094">
        <w:rPr>
          <w:rFonts w:asciiTheme="majorBidi" w:hAnsiTheme="majorBidi" w:cstheme="majorBidi"/>
          <w:lang w:val="en-US"/>
        </w:rPr>
        <w:t>,</w:t>
      </w:r>
      <w:r w:rsidR="00447578">
        <w:rPr>
          <w:rFonts w:asciiTheme="majorBidi" w:hAnsiTheme="majorBidi" w:cstheme="majorBidi"/>
          <w:lang w:val="en-US"/>
        </w:rPr>
        <w:t xml:space="preserve"> </w:t>
      </w:r>
      <w:r w:rsidR="00DB7AFF" w:rsidRPr="003C61F6">
        <w:rPr>
          <w:rFonts w:asciiTheme="majorBidi" w:hAnsiTheme="majorBidi" w:cstheme="majorBidi"/>
          <w:lang w:val="en-US"/>
        </w:rPr>
        <w:t>decadal averages</w:t>
      </w:r>
      <w:r w:rsidR="00537F8F">
        <w:rPr>
          <w:rFonts w:asciiTheme="majorBidi" w:hAnsiTheme="majorBidi" w:cstheme="majorBidi"/>
          <w:lang w:val="en-US"/>
        </w:rPr>
        <w:t xml:space="preserve">, minima and maxima </w:t>
      </w:r>
      <w:r w:rsidR="00DB7AFF" w:rsidRPr="003C61F6">
        <w:rPr>
          <w:rFonts w:asciiTheme="majorBidi" w:hAnsiTheme="majorBidi" w:cstheme="majorBidi"/>
          <w:lang w:val="en-US"/>
        </w:rPr>
        <w:t xml:space="preserve">increased steadily </w:t>
      </w:r>
      <w:r w:rsidR="00537F8F">
        <w:rPr>
          <w:rFonts w:asciiTheme="majorBidi" w:hAnsiTheme="majorBidi" w:cstheme="majorBidi"/>
          <w:lang w:val="en-US"/>
        </w:rPr>
        <w:t>since the 1960s</w:t>
      </w:r>
      <w:r w:rsidR="0053086E">
        <w:rPr>
          <w:rFonts w:asciiTheme="majorBidi" w:hAnsiTheme="majorBidi" w:cstheme="majorBidi"/>
          <w:lang w:val="en-US"/>
        </w:rPr>
        <w:t xml:space="preserve"> and 70s</w:t>
      </w:r>
      <w:r w:rsidR="00537F8F">
        <w:rPr>
          <w:rFonts w:asciiTheme="majorBidi" w:hAnsiTheme="majorBidi" w:cstheme="majorBidi"/>
          <w:lang w:val="en-US"/>
        </w:rPr>
        <w:t xml:space="preserve"> </w:t>
      </w:r>
      <w:r w:rsidR="00DB7AFF" w:rsidRPr="003C61F6">
        <w:rPr>
          <w:rFonts w:asciiTheme="majorBidi" w:hAnsiTheme="majorBidi" w:cstheme="majorBidi"/>
          <w:lang w:val="en-US"/>
        </w:rPr>
        <w:t>(</w:t>
      </w:r>
      <w:r w:rsidR="00DB7AFF" w:rsidRPr="003C61F6">
        <w:rPr>
          <w:rFonts w:asciiTheme="majorBidi" w:hAnsiTheme="majorBidi" w:cstheme="majorBidi"/>
          <w:b/>
          <w:bCs/>
          <w:lang w:val="en-US"/>
        </w:rPr>
        <w:t xml:space="preserve">Figure </w:t>
      </w:r>
      <w:r w:rsidR="00DB7AFF" w:rsidRPr="003C61F6">
        <w:rPr>
          <w:rFonts w:asciiTheme="majorBidi" w:hAnsiTheme="majorBidi" w:cstheme="majorBidi"/>
          <w:b/>
          <w:bCs/>
        </w:rPr>
        <w:t>4a</w:t>
      </w:r>
      <w:r w:rsidR="00DB7AFF" w:rsidRPr="003C61F6">
        <w:rPr>
          <w:rFonts w:asciiTheme="majorBidi" w:hAnsiTheme="majorBidi" w:cstheme="majorBidi"/>
        </w:rPr>
        <w:t>,</w:t>
      </w:r>
      <w:r w:rsidR="00DB7AFF" w:rsidRPr="003C61F6">
        <w:rPr>
          <w:rFonts w:asciiTheme="majorBidi" w:hAnsiTheme="majorBidi" w:cstheme="majorBidi"/>
          <w:b/>
          <w:bCs/>
        </w:rPr>
        <w:t>c,e,g</w:t>
      </w:r>
      <w:r w:rsidR="00DB7AFF" w:rsidRPr="003C61F6">
        <w:rPr>
          <w:rFonts w:asciiTheme="majorBidi" w:hAnsiTheme="majorBidi" w:cstheme="majorBidi"/>
          <w:lang w:val="en-US"/>
        </w:rPr>
        <w:t>). We did not detect any shocks to aquaculture production until the early 1980s</w:t>
      </w:r>
      <w:r w:rsidR="00E7219E">
        <w:rPr>
          <w:rFonts w:asciiTheme="majorBidi" w:hAnsiTheme="majorBidi" w:cstheme="majorBidi"/>
          <w:lang w:val="en-US"/>
        </w:rPr>
        <w:t xml:space="preserve"> likely due to its nascence before this, but </w:t>
      </w:r>
      <w:r w:rsidR="00DB7AFF" w:rsidRPr="003C61F6">
        <w:rPr>
          <w:rFonts w:asciiTheme="majorBidi" w:hAnsiTheme="majorBidi" w:cstheme="majorBidi"/>
          <w:lang w:val="en-US"/>
        </w:rPr>
        <w:t>decadal shock rates have risen faster and to a level higher than in any other sector</w:t>
      </w:r>
      <w:r w:rsidR="00E7219E">
        <w:rPr>
          <w:rFonts w:asciiTheme="majorBidi" w:hAnsiTheme="majorBidi" w:cstheme="majorBidi"/>
          <w:lang w:val="en-US"/>
        </w:rPr>
        <w:t xml:space="preserve"> since </w:t>
      </w:r>
      <w:r w:rsidR="00DB7AFF" w:rsidRPr="003C61F6">
        <w:rPr>
          <w:rFonts w:asciiTheme="majorBidi" w:hAnsiTheme="majorBidi" w:cstheme="majorBidi"/>
          <w:b/>
          <w:bCs/>
          <w:lang w:val="en-US"/>
        </w:rPr>
        <w:t>(Figure 4g)</w:t>
      </w:r>
      <w:r w:rsidR="00DB7AFF" w:rsidRPr="003C61F6">
        <w:rPr>
          <w:rFonts w:asciiTheme="majorBidi" w:hAnsiTheme="majorBidi" w:cstheme="majorBidi"/>
          <w:lang w:val="en-US"/>
        </w:rPr>
        <w:t>.</w:t>
      </w:r>
      <w:r w:rsidR="009F3C2B" w:rsidRPr="003C61F6">
        <w:rPr>
          <w:rFonts w:asciiTheme="majorBidi" w:hAnsiTheme="majorBidi" w:cstheme="majorBidi"/>
          <w:lang w:val="en-US"/>
        </w:rPr>
        <w:t xml:space="preserve"> </w:t>
      </w:r>
    </w:p>
    <w:p w14:paraId="2C06796F" w14:textId="1832B5E1" w:rsidR="00156305" w:rsidRDefault="00156305" w:rsidP="008263AD">
      <w:pPr>
        <w:spacing w:after="480" w:line="360" w:lineRule="auto"/>
        <w:rPr>
          <w:rFonts w:asciiTheme="majorBidi" w:hAnsiTheme="majorBidi" w:cstheme="majorBidi"/>
          <w:b/>
          <w:bCs/>
          <w:lang w:val="en-US"/>
        </w:rPr>
      </w:pPr>
      <w:r w:rsidRPr="003C61F6">
        <w:rPr>
          <w:rFonts w:asciiTheme="majorBidi" w:hAnsiTheme="majorBidi" w:cstheme="majorBidi"/>
          <w:lang w:val="en-US"/>
        </w:rPr>
        <w:t xml:space="preserve">The reason for the increase in shock </w:t>
      </w:r>
      <w:r w:rsidR="009A7AC5" w:rsidRPr="003C61F6">
        <w:rPr>
          <w:rFonts w:asciiTheme="majorBidi" w:hAnsiTheme="majorBidi" w:cstheme="majorBidi"/>
          <w:lang w:val="en-US"/>
        </w:rPr>
        <w:t>frequency</w:t>
      </w:r>
      <w:r w:rsidRPr="003C61F6">
        <w:rPr>
          <w:rFonts w:asciiTheme="majorBidi" w:hAnsiTheme="majorBidi" w:cstheme="majorBidi"/>
          <w:lang w:val="en-US"/>
        </w:rPr>
        <w:t xml:space="preserve"> across all sectors is not clear</w:t>
      </w:r>
      <w:r w:rsidR="00505497" w:rsidRPr="003C61F6">
        <w:rPr>
          <w:rFonts w:asciiTheme="majorBidi" w:hAnsiTheme="majorBidi" w:cstheme="majorBidi"/>
          <w:lang w:val="en-US"/>
        </w:rPr>
        <w:t>, in part because many potential factors have changed and increased over the time period</w:t>
      </w:r>
      <w:r w:rsidR="009A7AC5" w:rsidRPr="003C61F6">
        <w:rPr>
          <w:rFonts w:asciiTheme="majorBidi" w:hAnsiTheme="majorBidi" w:cstheme="majorBidi"/>
          <w:b/>
          <w:bCs/>
          <w:lang w:val="en-US"/>
        </w:rPr>
        <w:t>.</w:t>
      </w:r>
      <w:r w:rsidR="00B17016">
        <w:rPr>
          <w:rFonts w:asciiTheme="majorBidi" w:hAnsiTheme="majorBidi" w:cstheme="majorBidi"/>
          <w:b/>
          <w:bCs/>
          <w:lang w:val="en-US"/>
        </w:rPr>
        <w:t xml:space="preserve"> </w:t>
      </w:r>
      <w:r w:rsidR="002915C1" w:rsidRPr="002915C1">
        <w:rPr>
          <w:rFonts w:asciiTheme="majorBidi" w:hAnsiTheme="majorBidi" w:cstheme="majorBidi"/>
          <w:lang w:val="en-US"/>
        </w:rPr>
        <w:t>However</w:t>
      </w:r>
      <w:r w:rsidR="002915C1">
        <w:rPr>
          <w:rFonts w:asciiTheme="majorBidi" w:hAnsiTheme="majorBidi" w:cstheme="majorBidi"/>
          <w:lang w:val="en-US"/>
        </w:rPr>
        <w:t xml:space="preserve">, </w:t>
      </w:r>
      <w:r w:rsidR="0053086E">
        <w:rPr>
          <w:rFonts w:asciiTheme="majorBidi" w:hAnsiTheme="majorBidi" w:cstheme="majorBidi"/>
          <w:lang w:val="en-US"/>
        </w:rPr>
        <w:t xml:space="preserve">crop </w:t>
      </w:r>
      <w:r w:rsidR="002915C1">
        <w:rPr>
          <w:rFonts w:asciiTheme="majorBidi" w:hAnsiTheme="majorBidi" w:cstheme="majorBidi"/>
          <w:lang w:val="en-US"/>
        </w:rPr>
        <w:t xml:space="preserve">production </w:t>
      </w:r>
      <w:r w:rsidR="00D32120">
        <w:rPr>
          <w:rFonts w:asciiTheme="majorBidi" w:hAnsiTheme="majorBidi" w:cstheme="majorBidi"/>
          <w:lang w:val="en-US"/>
        </w:rPr>
        <w:t>s</w:t>
      </w:r>
      <w:r w:rsidR="0054499D">
        <w:rPr>
          <w:rFonts w:asciiTheme="majorBidi" w:hAnsiTheme="majorBidi" w:cstheme="majorBidi"/>
          <w:lang w:val="en-US"/>
        </w:rPr>
        <w:t xml:space="preserve">hocks </w:t>
      </w:r>
      <w:r w:rsidR="00744DE6">
        <w:rPr>
          <w:rFonts w:asciiTheme="majorBidi" w:hAnsiTheme="majorBidi" w:cstheme="majorBidi"/>
          <w:lang w:val="en-US"/>
        </w:rPr>
        <w:t>driven</w:t>
      </w:r>
      <w:r w:rsidR="0054499D">
        <w:rPr>
          <w:rFonts w:asciiTheme="majorBidi" w:hAnsiTheme="majorBidi" w:cstheme="majorBidi"/>
          <w:lang w:val="en-US"/>
        </w:rPr>
        <w:t xml:space="preserve"> by extreme weather</w:t>
      </w:r>
      <w:r w:rsidR="00D32120">
        <w:rPr>
          <w:rFonts w:asciiTheme="majorBidi" w:hAnsiTheme="majorBidi" w:cstheme="majorBidi"/>
          <w:lang w:val="en-US"/>
        </w:rPr>
        <w:t xml:space="preserve"> became more frequent in our results over time</w:t>
      </w:r>
      <w:r w:rsidR="0053086E">
        <w:rPr>
          <w:rFonts w:asciiTheme="majorBidi" w:hAnsiTheme="majorBidi" w:cstheme="majorBidi"/>
          <w:lang w:val="en-US"/>
        </w:rPr>
        <w:t xml:space="preserve"> (</w:t>
      </w:r>
      <w:r w:rsidR="0053086E" w:rsidRPr="0053086E">
        <w:rPr>
          <w:rFonts w:asciiTheme="majorBidi" w:hAnsiTheme="majorBidi" w:cstheme="majorBidi"/>
          <w:b/>
          <w:bCs/>
          <w:lang w:val="en-US"/>
        </w:rPr>
        <w:t>Figure 4b</w:t>
      </w:r>
      <w:r w:rsidR="0053086E">
        <w:rPr>
          <w:rFonts w:asciiTheme="majorBidi" w:hAnsiTheme="majorBidi" w:cstheme="majorBidi"/>
          <w:lang w:val="en-US"/>
        </w:rPr>
        <w:t xml:space="preserve">). </w:t>
      </w:r>
      <w:r w:rsidR="0054499D">
        <w:rPr>
          <w:rFonts w:asciiTheme="majorBidi" w:hAnsiTheme="majorBidi" w:cstheme="majorBidi"/>
          <w:lang w:val="en-US"/>
        </w:rPr>
        <w:t>In livestock, fisheries and aquaculture sectors</w:t>
      </w:r>
      <w:r w:rsidR="002915C1">
        <w:rPr>
          <w:rFonts w:asciiTheme="majorBidi" w:hAnsiTheme="majorBidi" w:cstheme="majorBidi"/>
          <w:lang w:val="en-US"/>
        </w:rPr>
        <w:t xml:space="preserve"> particularly,</w:t>
      </w:r>
      <w:r w:rsidR="0054499D">
        <w:rPr>
          <w:rFonts w:asciiTheme="majorBidi" w:hAnsiTheme="majorBidi" w:cstheme="majorBidi"/>
          <w:lang w:val="en-US"/>
        </w:rPr>
        <w:t xml:space="preserve"> the diversity of drivers increased </w:t>
      </w:r>
      <w:r w:rsidR="0054499D" w:rsidRPr="0054499D">
        <w:rPr>
          <w:rFonts w:asciiTheme="majorBidi" w:hAnsiTheme="majorBidi" w:cstheme="majorBidi"/>
          <w:lang w:val="en-US"/>
        </w:rPr>
        <w:t>(</w:t>
      </w:r>
      <w:r w:rsidR="0054499D" w:rsidRPr="003C61F6">
        <w:rPr>
          <w:rFonts w:asciiTheme="majorBidi" w:hAnsiTheme="majorBidi" w:cstheme="majorBidi"/>
          <w:b/>
          <w:bCs/>
          <w:lang w:val="en-US"/>
        </w:rPr>
        <w:t>Figure 4d,f,h</w:t>
      </w:r>
      <w:r w:rsidR="0054499D" w:rsidRPr="0054499D">
        <w:rPr>
          <w:rFonts w:asciiTheme="majorBidi" w:hAnsiTheme="majorBidi" w:cstheme="majorBidi"/>
          <w:lang w:val="en-US"/>
        </w:rPr>
        <w:t>)</w:t>
      </w:r>
      <w:r w:rsidR="0054499D">
        <w:rPr>
          <w:rFonts w:asciiTheme="majorBidi" w:hAnsiTheme="majorBidi" w:cstheme="majorBidi"/>
          <w:lang w:val="en-US"/>
        </w:rPr>
        <w:t>. A</w:t>
      </w:r>
      <w:r w:rsidR="00D32120">
        <w:rPr>
          <w:rFonts w:asciiTheme="majorBidi" w:hAnsiTheme="majorBidi" w:cstheme="majorBidi"/>
          <w:lang w:val="en-US"/>
        </w:rPr>
        <w:t>s</w:t>
      </w:r>
      <w:r w:rsidR="00D32120" w:rsidRPr="003C61F6">
        <w:rPr>
          <w:rFonts w:asciiTheme="majorBidi" w:hAnsiTheme="majorBidi" w:cstheme="majorBidi"/>
          <w:lang w:val="en-US"/>
        </w:rPr>
        <w:t xml:space="preserve"> food systems become increasingl</w:t>
      </w:r>
      <w:r w:rsidR="00D32120">
        <w:rPr>
          <w:rFonts w:asciiTheme="majorBidi" w:hAnsiTheme="majorBidi" w:cstheme="majorBidi"/>
          <w:lang w:val="en-US"/>
        </w:rPr>
        <w:t>y globali</w:t>
      </w:r>
      <w:r w:rsidR="0026634A">
        <w:rPr>
          <w:rFonts w:asciiTheme="majorBidi" w:hAnsiTheme="majorBidi" w:cstheme="majorBidi"/>
          <w:lang w:val="en-US"/>
        </w:rPr>
        <w:t>s</w:t>
      </w:r>
      <w:r w:rsidR="00D32120">
        <w:rPr>
          <w:rFonts w:asciiTheme="majorBidi" w:hAnsiTheme="majorBidi" w:cstheme="majorBidi"/>
          <w:lang w:val="en-US"/>
        </w:rPr>
        <w:t>ed and interdependent,</w:t>
      </w:r>
      <w:r w:rsidR="00D32120" w:rsidRPr="003C61F6">
        <w:rPr>
          <w:rFonts w:asciiTheme="majorBidi" w:hAnsiTheme="majorBidi" w:cstheme="majorBidi"/>
          <w:lang w:val="en-US"/>
        </w:rPr>
        <w:t xml:space="preserve"> </w:t>
      </w:r>
      <w:r w:rsidRPr="003C61F6">
        <w:rPr>
          <w:rFonts w:asciiTheme="majorBidi" w:hAnsiTheme="majorBidi" w:cstheme="majorBidi"/>
          <w:lang w:val="en-US"/>
        </w:rPr>
        <w:t>a greater diversity of exogenous s</w:t>
      </w:r>
      <w:r w:rsidR="00EF18CF" w:rsidRPr="003C61F6">
        <w:rPr>
          <w:rFonts w:asciiTheme="majorBidi" w:hAnsiTheme="majorBidi" w:cstheme="majorBidi"/>
          <w:lang w:val="en-US"/>
        </w:rPr>
        <w:t>hocks may influence them</w:t>
      </w:r>
      <w:r w:rsidR="001678C0">
        <w:rPr>
          <w:rFonts w:asciiTheme="majorBidi" w:hAnsiTheme="majorBidi" w:cstheme="majorBidi"/>
          <w:lang w:val="en-US"/>
        </w:rPr>
        <w:t xml:space="preserve"> </w:t>
      </w:r>
      <w:r w:rsidR="00D32120">
        <w:rPr>
          <w:rFonts w:asciiTheme="majorBidi" w:hAnsiTheme="majorBidi" w:cstheme="majorBidi"/>
          <w:lang w:val="en-US"/>
        </w:rPr>
        <w:t xml:space="preserve">over time </w:t>
      </w:r>
      <w:r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"http://dx.doi.org/10.5751/ES-05873-180226", "ISBN" : "1708-3087", "ISSN" : "1708-3087", "abstract" : "Liu, J., V. Hull, M. Batistella, R. DeFries, T. Dietz, F. Fu, T. W. Hertel, R. C. Izaurralde, E. F. Lambin, S. Li, L. A. Martinelli, W. J. McConnell, E. F. Moran, R. Naylor, Z. Ouyang, K. R. Polenske, A. Reenberg, G. de Miranda Rocha, C. S. Simmons, P. H. Verburg, P. M. Vitousek, F. Zhang, and C. Zhu", "author" : [ { "dropping-particle" : "", "family" : "Liu", "given" : "Jianguo", "non-dropping-particle" : "", "parse-names" : false, "suffix" : "" }, { "dropping-particle" : "", "family" : "Hull", "given" : "Vanessa", "non-dropping-particle" : "", "parse-names" : false, "suffix" : "" }, { "dropping-particle" : "", "family" : "Batistella", "given" : "Mateus", "non-dropping-particle" : "", "parse-names" : false, "suffix" : "" }, { "dropping-particle" : "", "family" : "Defries", "given" : "Ruth", "non-dropping-particle" : "", "parse-names" : false, "suffix" : "" }, { "dropping-particle" : "", "family" : "Dietz", "given" : "Thomas", "non-dropping-particle" : "", "parse-names" : false, "suffix" : "" }, { "dropping-particle" : "", "family" : "Fu", "given" : "Feng", "non-dropping-particle" : "", "parse-names" : false, "suffix" : "" }, { "dropping-particle" : "", "family" : "Hertel", "given" : "Thomas W", "non-dropping-particle" : "", "parse-names" : false, "suffix" : "" }, { "dropping-particle" : "", "family" : "Cesar", "given" : "R", "non-dropping-particle" : "", "parse-names" : false, "suffix" : "" }, { "dropping-particle" : "", "family" : "Lambin", "given" : "Eric F", "non-dropping-particle" : "", "parse-names" : false, "suffix" : "" }, { "dropping-particle" : "", "family" : "Li", "given" : "Shuxin", "non-dropping-particle" : "", "parse-names" : false, "suffix" : "" }, { "dropping-particle" : "", "family" : "Martinelli", "given" : "Luiz A", "non-dropping-particle" : "", "parse-names" : false, "suffix" : "" }, { "dropping-particle" : "", "family" : "Mcconnell", "given" : "William J", "non-dropping-particle" : "", "parse-names" : false, "suffix" : "" }, { "dropping-particle" : "", "family" : "Moran", "given" : "Emilio F", "non-dropping-particle" : "", "parse-names" : false, "suffix" : "" }, { "dropping-particle" : "", "family" : "Naylor", "given" : "Rosamond", "non-dropping-particle" : "", "parse-names" : false, "suffix" : "" } ], "container-title" : "Ecology and Society", "id" : "ITEM-1", "issue" : "26", "issued" : { "date-parts" : [ [ "2013" ] ] }, "title" : "Framing Sustainability in a Telecoupled World", "type" : "article-journal", "volume" : "2" }, "uris" : [ "http://www.mendeley.com/documents/?uuid=2706e1bb-4c59-4b06-951f-f153bd77e930" ] } ], "mendeley" : { "formattedCitation" : "&lt;sup&gt;27&lt;/sup&gt;", "plainTextFormattedCitation" : "27", "previouslyFormattedCitation" : "&lt;sup&gt;27&lt;/sup&gt;" }, "properties" : { "noteIndex" : 0 }, "schema" : "https://github.com/citation-style-language/schema/raw/master/csl-citation.json" }</w:instrText>
      </w:r>
      <w:r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27</w:t>
      </w:r>
      <w:r w:rsidRPr="003C61F6">
        <w:rPr>
          <w:rFonts w:asciiTheme="majorBidi" w:hAnsiTheme="majorBidi" w:cstheme="majorBidi"/>
          <w:lang w:val="en-US"/>
        </w:rPr>
        <w:fldChar w:fldCharType="end"/>
      </w:r>
      <w:r w:rsidRPr="003C61F6">
        <w:rPr>
          <w:rFonts w:asciiTheme="majorBidi" w:hAnsiTheme="majorBidi" w:cstheme="majorBidi"/>
          <w:lang w:val="en-US"/>
        </w:rPr>
        <w:t>. For instance, livestock disease is increasing globally, driven largely by a rapid rise in demand for meat, the incursion of livestock in natural systems, intense farming practices and the mass</w:t>
      </w:r>
      <w:r w:rsidR="00EF18CF" w:rsidRPr="003C61F6">
        <w:rPr>
          <w:rFonts w:asciiTheme="majorBidi" w:hAnsiTheme="majorBidi" w:cstheme="majorBidi"/>
          <w:lang w:val="en-US"/>
        </w:rPr>
        <w:t xml:space="preserve"> movement of animals and people</w:t>
      </w:r>
      <w:r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"10.1073/pnas.1012953108", "ISBN" : "1091-6490 (Electronic)\\r0027-8424 (Linking)", "ISSN" : "0027-8424", "PMID" : "21576468", "abstract" : "We review the global dynamics of livestock disease over the last two decades. Our imperfect ability to detect and report disease hinders assessment of trends, but we suggest that, although endemic diseases continue their historic decline in wealthy countries, poor countries experience static or deteriorating animal health and epidemic diseases show both regression and expansion. At a mesolevel, disease is changing in terms of space and host, which is illustrated by bluetongue, Lyme disease, and West Nile virus, and it is also emerging, as illustrated by highly pathogenic avian influenza and others. Major proximate drivers of change in disease dynamics include ecosystem change, ecosystem incursion, and movements of people and animals; underlying these are demographic change and an increasing demand for livestock products. We identify three trajectories of global disease dynamics: (i) the worried well in developed countries (demanding less risk while broadening the circle of moral concern), (ii) the intensifying and market-orientated systems of many developing countries, where highly complex disease patterns create hot spots for disease shifts, and (iii) the neglected cold spots in poor countries, where rapid change in disease dynamics is less likely but smallholders and pastoralists continue to struggle with largely preventable and curable livestock diseases.", "author" : [ { "dropping-particle" : "", "family" : "Perry", "given" : "B. D.", "non-dropping-particle" : "", "parse-names" : false, "suffix" : "" }, { "dropping-particle" : "", "family" : "Grace", "given" : "D.", "non-dropping-particle" : "", "parse-names" : false, "suffix" : "" }, { "dropping-particle" : "", "family" : "Sones", "given" : "K.", "non-dropping-particle" : "", "parse-names" : false, "suffix" : "" } ], "container-title" : "Proceedings of the National Academy of Sciences", "id" : "ITEM-1", "issue" : "52", "issued" : { "date-parts" : [ [ "2013" ] ] }, "page" : "20871-20877", "title" : "Current drivers and future directions of global livestock disease dynamics", "type" : "article-journal", "volume" : "110" }, "uris" : [ "http://www.mendeley.com/documents/?uuid=2fb5ca44-d91f-4bfd-8617-f1b217a45c07" ] } ], "mendeley" : { "formattedCitation" : "&lt;sup&gt;28&lt;/sup&gt;", "plainTextFormattedCitation" : "28", "previouslyFormattedCitation" : "&lt;sup&gt;28&lt;/sup&gt;"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28</w:t>
      </w:r>
      <w:r w:rsidRPr="003C61F6">
        <w:rPr>
          <w:rFonts w:asciiTheme="majorBidi" w:hAnsiTheme="majorBidi" w:cstheme="majorBidi"/>
          <w:lang w:val="en-US"/>
        </w:rPr>
        <w:fldChar w:fldCharType="end"/>
      </w:r>
      <w:r w:rsidRPr="003C61F6">
        <w:rPr>
          <w:rFonts w:asciiTheme="majorBidi" w:hAnsiTheme="majorBidi" w:cstheme="majorBidi"/>
          <w:lang w:val="en-US"/>
        </w:rPr>
        <w:t>. The nature of interdependencies among sectors are also changing. Demands for feed now tightly couple aquaculture to both capture fisheries and crop systems</w:t>
      </w:r>
      <w:r w:rsidR="008B2974">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"10.1073/pnas.1801692115", "ISSN" : "1091-6490", "PMID" : "29712823", "abstract" : "Reducing food production pressures on the environment while feeding an ever-growing human population is one of the grand challenges facing humanity. The magnitude of environmental impacts from food production, largely around land use, has motivated evaluation of the environmental and health benefits of shifting diets, typically away from meat toward other sources, including seafood. However, total global catch of wild seafood has remained relatively unchanged for the last two decades, suggesting increased demand for seafood will mostly have to rely on aquaculture (i.e., aquatic farming). Increasingly, cultivated aquatic species depend on feed inputs from agricultural sources, raising concerns around further straining crops and land use for feed. However, the relative impact and potential of aquaculture remains unclear. Here we simulate how different forms of aquaculture contribute and compare with feed and land use of terrestrial meat production and how spatial patterns might change by midcentury if diets move toward more cultured seafood and less meat. Using country-level aquatic and terrestrial data, we show that aquaculture requires less feed crops and land, even if over one-third of protein production comes from aquaculture by 2050. However, feed and land-sparing benefits are spatially heterogeneous, driven by differing patterns of production, trade, and feed composition. Ultimately, our study highlights the future potential and uncertainties of considering aquaculture in the portfolio of sustainability solutions around one of the largest anthropogenic impacts on the planet.", "author" : [ { "dropping-particle" : "", "family" : "Froehlich", "given" : "Halley E", "non-dropping-particle" : "", "parse-names" : false, "suffix" : "" }, { "dropping-particle" : "", "family" : "Runge", "given" : "Claire A", "non-dropping-particle" : "", "parse-names" : false, "suffix" : "" }, { "dropping-particle" : "", "family" : "Gentry", "given" : "Rebecca R", "non-dropping-particle" : "", "parse-names" : false, "suffix" : "" }, { "dropping-particle" : "", "family" : "Gaines", "given" : "Steven D", "non-dropping-particle" : "", "parse-names" : false, "suffix" : "" }, { "dropping-particle" : "", "family" : "Halpern", "given" : "Benjamin S", "non-dropping-particle" : "", "parse-names" : false, "suffix" : "" } ], "container-title" : "Proceedings of the National Academy of Sciences of the United States of America", "id" : "ITEM-1", "issued" : { "date-parts" : [ [ "2018" ] ] }, "page" : "201801692", "title" : "Comparative terrestrial feed and land use of an aquaculture-dominant world.", "type" : "article-journal" }, "uris" : [ "http://www.mendeley.com/documents/?uuid=f69320a7-c600-49c9-a6ac-21aec970c51b" ] } ], "mendeley" : { "formattedCitation" : "&lt;sup&gt;29&lt;/sup&gt;", "plainTextFormattedCitation" : "29", "previouslyFormattedCitation" : "&lt;sup&gt;29&lt;/sup&gt;" }, "properties" : { "noteIndex" : 0 }, "schema" : "https://github.com/citation-style-language/schema/raw/master/csl-citation.json" }</w:instrText>
      </w:r>
      <w:r w:rsidR="008B2974">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29</w:t>
      </w:r>
      <w:r w:rsidR="008B2974">
        <w:rPr>
          <w:rFonts w:asciiTheme="majorBidi" w:hAnsiTheme="majorBidi" w:cstheme="majorBidi"/>
          <w:lang w:val="en-US"/>
        </w:rPr>
        <w:fldChar w:fldCharType="end"/>
      </w:r>
      <w:r w:rsidRPr="003C61F6">
        <w:rPr>
          <w:rFonts w:asciiTheme="majorBidi" w:hAnsiTheme="majorBidi" w:cstheme="majorBidi"/>
          <w:lang w:val="en-US"/>
        </w:rPr>
        <w:t>, and the production challenges each of these encounter. Furthermore, financial institutions motivated by socioeconomic drivers disconnected from their geographies of influence, increasingly sway producer investments and decisions with complex or unknown consequences for product</w:t>
      </w:r>
      <w:r w:rsidR="000C1829" w:rsidRPr="003C61F6">
        <w:rPr>
          <w:rFonts w:asciiTheme="majorBidi" w:hAnsiTheme="majorBidi" w:cstheme="majorBidi"/>
          <w:lang w:val="en-US"/>
        </w:rPr>
        <w:t>ion stability or sustainability</w:t>
      </w:r>
      <w:r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"10.1016/j.tree.2015.06.015", "ISBN" : "0169-5347", "ISSN" : "01695347", "PMID" : "26411614", "abstract" : "Financial actors such as international banks and investors play an important role in the global economy. This role is shifting due to financial innovations, increased sustainability ambitions from large financial actors, and changes in international commodity markets. These changes are creating new global connections that potentially make financial markets, actors, and instruments important aspects of global environmental change. Despite this, the way financial markets and actors affect ecosystem change in different parts of the world has seldom been elaborated in the literature. We summarize these financial trends, explore how they connect to ecosystems and ecological change in both direct and indirect ways, and elaborate on crucial research gaps. Banks, investors, and other financial actors play an important role in the global economy, which itself is a prime driver of ecological change.Changes in financial markets are creating new global connections that make financial markets, actors, and instruments important aspects of global environmental change.We summarize these financial trends, explore how they connect to ecosystems and ecological change in both direct and indirect ways, and elaborate on crucial research gaps.", "author" : [ { "dropping-particle" : "", "family" : "Galaz", "given" : "Victor", "non-dropping-particle" : "", "parse-names" : false, "suffix" : "" }, { "dropping-particle" : "", "family" : "Gars", "given" : "Johan", "non-dropping-particle" : "", "parse-names" : false, "suffix" : "" }, { "dropping-particle" : "", "family" : "Moberg", "given" : "Fredrik", "non-dropping-particle" : "", "parse-names" : false, "suffix" : "" }, { "dropping-particle" : "", "family" : "Nykvist", "given" : "Bj\u00f6rn", "non-dropping-particle" : "", "parse-names" : false, "suffix" : "" }, { "dropping-particle" : "", "family" : "Repinski", "given" : "Cecilia", "non-dropping-particle" : "", "parse-names" : false, "suffix" : "" } ], "container-title" : "Trends in Ecology and Evolution", "id" : "ITEM-1", "issue" : "10", "issued" : { "date-parts" : [ [ "2015" ] ] }, "page" : "571-580", "publisher" : "Elsevier Ltd", "title" : "Why Ecologists Should Care about Financial Markets", "type" : "article-journal", "volume" : "30" }, "uris" : [ "http://www.mendeley.com/documents/?uuid=9c9883d3-0f02-4c81-a84d-8fe361ccb04e" ] } ], "mendeley" : { "formattedCitation" : "&lt;sup&gt;30&lt;/sup&gt;", "plainTextFormattedCitation" : "30", "previouslyFormattedCitation" : "&lt;sup&gt;30&lt;/sup&gt;" }, "properties" : { "noteIndex" : 0 }, "schema" : "https://github.com/citation-style-language/schema/raw/master/csl-citation.json" }</w:instrText>
      </w:r>
      <w:r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30</w:t>
      </w:r>
      <w:r w:rsidRPr="003C61F6">
        <w:rPr>
          <w:rFonts w:asciiTheme="majorBidi" w:hAnsiTheme="majorBidi" w:cstheme="majorBidi"/>
          <w:lang w:val="en-US"/>
        </w:rPr>
        <w:fldChar w:fldCharType="end"/>
      </w:r>
      <w:r w:rsidRPr="003C61F6">
        <w:rPr>
          <w:rFonts w:asciiTheme="majorBidi" w:hAnsiTheme="majorBidi" w:cstheme="majorBidi"/>
          <w:lang w:val="en-US"/>
        </w:rPr>
        <w:t xml:space="preserve">. </w:t>
      </w:r>
      <w:r w:rsidR="00700905">
        <w:rPr>
          <w:rFonts w:asciiTheme="majorBidi" w:hAnsiTheme="majorBidi" w:cstheme="majorBidi"/>
          <w:lang w:val="en-US"/>
        </w:rPr>
        <w:t>N</w:t>
      </w:r>
      <w:r w:rsidR="00D32120">
        <w:rPr>
          <w:rFonts w:asciiTheme="majorBidi" w:hAnsiTheme="majorBidi" w:cstheme="majorBidi"/>
          <w:lang w:val="en-US"/>
        </w:rPr>
        <w:t>ever</w:t>
      </w:r>
      <w:r w:rsidR="00700905">
        <w:rPr>
          <w:rFonts w:asciiTheme="majorBidi" w:hAnsiTheme="majorBidi" w:cstheme="majorBidi"/>
          <w:lang w:val="en-US"/>
        </w:rPr>
        <w:t>theless</w:t>
      </w:r>
      <w:r w:rsidR="0053086E">
        <w:rPr>
          <w:rFonts w:asciiTheme="majorBidi" w:hAnsiTheme="majorBidi" w:cstheme="majorBidi"/>
          <w:lang w:val="en-US"/>
        </w:rPr>
        <w:t>, it is</w:t>
      </w:r>
      <w:r w:rsidR="0054499D">
        <w:rPr>
          <w:rFonts w:asciiTheme="majorBidi" w:hAnsiTheme="majorBidi" w:cstheme="majorBidi"/>
          <w:lang w:val="en-US"/>
        </w:rPr>
        <w:t xml:space="preserve"> also</w:t>
      </w:r>
      <w:r w:rsidR="0053086E">
        <w:rPr>
          <w:rFonts w:asciiTheme="majorBidi" w:hAnsiTheme="majorBidi" w:cstheme="majorBidi"/>
          <w:lang w:val="en-US"/>
        </w:rPr>
        <w:t xml:space="preserve"> possible that increased reliability of data reporting since the 1960s may contribute to this trend.</w:t>
      </w:r>
    </w:p>
    <w:p w14:paraId="0F569CEF" w14:textId="41F171FA" w:rsidR="00156305" w:rsidRPr="003C61F6" w:rsidRDefault="00CE701D" w:rsidP="00706385">
      <w:pPr>
        <w:spacing w:line="360" w:lineRule="auto"/>
        <w:rPr>
          <w:rFonts w:asciiTheme="majorBidi" w:hAnsiTheme="majorBidi" w:cstheme="majorBidi"/>
          <w:lang w:val="en-US"/>
        </w:rPr>
      </w:pPr>
      <w:r w:rsidRPr="003C61F6">
        <w:rPr>
          <w:rFonts w:asciiTheme="majorBidi" w:hAnsiTheme="majorBidi" w:cstheme="majorBidi"/>
          <w:lang w:val="en-US"/>
        </w:rPr>
        <w:t xml:space="preserve">On a global scale, increased shock </w:t>
      </w:r>
      <w:r w:rsidR="00C749D4">
        <w:rPr>
          <w:rFonts w:asciiTheme="majorBidi" w:hAnsiTheme="majorBidi" w:cstheme="majorBidi"/>
          <w:lang w:val="en-US"/>
        </w:rPr>
        <w:t>frequency</w:t>
      </w:r>
      <w:r w:rsidRPr="003C61F6">
        <w:rPr>
          <w:rFonts w:asciiTheme="majorBidi" w:hAnsiTheme="majorBidi" w:cstheme="majorBidi"/>
          <w:lang w:val="en-US"/>
        </w:rPr>
        <w:t xml:space="preserve"> may pose a threat to the resilience of the global food system.</w:t>
      </w:r>
      <w:r w:rsidR="00F83C17" w:rsidRPr="003C61F6">
        <w:rPr>
          <w:rFonts w:asciiTheme="majorBidi" w:hAnsiTheme="majorBidi" w:cstheme="majorBidi"/>
          <w:lang w:val="en-US"/>
        </w:rPr>
        <w:t xml:space="preserve"> Nearly a quarter of food, agricultural land, and freshwater resources are accessed through trade</w:t>
      </w:r>
      <w:r w:rsidR="00F83C17"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"DOI" : "10.1088/1748-9326/11/9/095009", "ISBN" : "1748-9326", "ISSN" : "17489326", "abstract" : "While a growing proportion of global food consumption is obtained through international trade, there is an ongoing debate on whether this increased reliance on trade benefits or hinders food security, and specifically, the ability of global food systems to absorb shocks due to local or regional losses of production. This paper introduces a model that simulates the short-term response to a food supply shock originating in a single country, which is partly absorbed through decreases in domestic reserves and consumption, and partly transmitted through the adjustment of trade flows. By applying the model to publicly-available data for the cereals commodity group over a 17 year period, we find that differential outcomes of supply shocks simulated through this time period are driven not only by the intensification of trade, but as importantly by changes in the distribution of reserves. Our analysis also identifies countries where trade dependency may accentuate the risk of food shortages from foreign production shocks; such risk could be reduced by increasing domestic reserves or importing food from a diversity of suppliers that possess their own reserves. This simulation-based model provides a framework to study the short-term, nonlinear and out-of-equilibrium response of trade networks to supply shocks, and could be applied to specific scenarios of environmental or economic perturbations.", "author" : [ { "dropping-particle" : "", "family" : "Marchand", "given" : "Philippe", "non-dropping-particle" : "", "parse-names" : false, "suffix" : "" }, { "dropping-particle" : "", "family" : "Carr", "given" : "Joel A.", "non-dropping-particle" : "", "parse-names" : false, "suffix" : "" }, { "dropping-particle" : "", "family" : "Dell'Angelo", "given" : "Jampel", "non-dropping-particle" : "", "parse-names" : false, "suffix" : "" }, { "dropping-particle" : "", "family" : "Fader", "given" : "Marianela", "non-dropping-particle" : "", "parse-names" : false, "suffix" : "" }, { "dropping-particle" : "", "family" : "Gephart", "given" : "Jessica A.", "non-dropping-particle" : "", "parse-names" : false, "suffix" : "" }, { "dropping-particle" : "", "family" : "Kummu", "given" : "Matti", "non-dropping-particle" : "", "parse-names" : false, "suffix" : "" }, { "dropping-particle" : "", "family" : "Magliocca", "given" : "Nicholas R.", "non-dropping-particle" : "", "parse-names" : false, "suffix" : "" }, { "dropping-particle" : "", "family" : "Porkka", "given" : "Miina", "non-dropping-particle" : "", "parse-names" : false, "suffix" : "" }, { "dropping-particle" : "", "family" : "Puma", "given" : "Michael J.",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"Seekell", "given" : "David A.", "non-dropping-particle" : "", "parse-names" : false, "suffix" : "" }, { "dropping-particle" : "", "family" : "Suweis", "given" : "Samir", "non-dropping-particle" : "", "parse-names" : false, "suffix" : "" }, { "dropping-particle" : "", "family" : "Tavoni", "given" : "Alessandro", "non-dropping-particle" : "", "parse-names" : false, "suffix" : "" }, { "dropping-particle" : "", "family" : "D'Odorico", "given" : "Paolo", "non-dropping-particle" : "", "parse-names" : false, "suffix" : "" } ], "container-title" : "Environmental Research Letters", "id" : "ITEM-1", "issue" : "9", "issued" : { "date-parts" : [ [ "2016" ] ] }, "publisher" : "IOP Publishing", "title" : "Reserves and trade jointly determine exposure to food supply shocks", "type" : "article-journal", "volume" : "11" }, "uris" : [ "http://www.mendeley.com/documents/?uuid=94075826-49d2-4846-8745-4c2549b257cd" ] } ], "mendeley" : { "formattedCitation" : "&lt;sup&gt;8&lt;/sup&gt;", "plainTextFormattedCitation" : "8", "previouslyFormattedCitation" : "&lt;sup&gt;8&lt;/sup&gt;" }, "properties" : { "noteIndex" : 0 }, "schema" : "https://github.com/citation-style-language/schema/raw/master/csl-citation.json" }</w:instrText>
      </w:r>
      <w:r w:rsidR="00F83C17"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8</w:t>
      </w:r>
      <w:r w:rsidR="00F83C17" w:rsidRPr="003C61F6">
        <w:rPr>
          <w:rFonts w:asciiTheme="majorBidi" w:hAnsiTheme="majorBidi" w:cstheme="majorBidi"/>
          <w:lang w:val="en-US"/>
        </w:rPr>
        <w:fldChar w:fldCharType="end"/>
      </w:r>
      <w:r w:rsidR="006A3E03" w:rsidRPr="003C61F6">
        <w:rPr>
          <w:rFonts w:asciiTheme="majorBidi" w:hAnsiTheme="majorBidi" w:cstheme="majorBidi"/>
          <w:lang w:val="en-US"/>
        </w:rPr>
        <w:t xml:space="preserve"> and a number of countries are dependent on imports to meet the food demands of their population</w:t>
      </w:r>
      <w:r w:rsidR="006A3E03"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"10.1073/pnas.1512971112", "ISSN" : "0027-8424", "PMID" : "26170325", "author"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"Odorico", "given" : "Paolo D", "non-dropping-particle" : "", "parse-names" : false, "suffix" : "" } ], "container-title" : "Proceedings of the National Academy of Sciences", "id" : "ITEM-1", "issue" : "34", "issued" : { "date-parts" : [ [ "2015" ] ] }, "page" : "E4811-E4811", "title" : "Resilience and reactivity of global food security", "type" : "article-journal", "volume" : "112" }, "uris" : [ "http://www.mendeley.com/documents/?uuid=b36a4a4b-494c-4eb8-b5ab-dc9e8e34fe54" ] } ], "mendeley" : { "formattedCitation" : "&lt;sup&gt;31&lt;/sup&gt;", "plainTextFormattedCitation" : "31", "previouslyFormattedCitation" : "&lt;sup&gt;31&lt;/sup&gt;" }, "properties" : { "noteIndex" : 0 }, "schema" : "https://github.com/citation-style-language/schema/raw/master/csl-citation.json" }</w:instrText>
      </w:r>
      <w:r w:rsidR="006A3E03"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31</w:t>
      </w:r>
      <w:r w:rsidR="006A3E03" w:rsidRPr="003C61F6">
        <w:rPr>
          <w:rFonts w:asciiTheme="majorBidi" w:hAnsiTheme="majorBidi" w:cstheme="majorBidi"/>
          <w:lang w:val="en-US"/>
        </w:rPr>
        <w:fldChar w:fldCharType="end"/>
      </w:r>
      <w:r w:rsidR="006A3E03" w:rsidRPr="003C61F6">
        <w:rPr>
          <w:rFonts w:asciiTheme="majorBidi" w:hAnsiTheme="majorBidi" w:cstheme="majorBidi"/>
          <w:lang w:val="en-US"/>
        </w:rPr>
        <w:t xml:space="preserve">. Trade dependency is also becoming more regionally </w:t>
      </w:r>
      <w:r w:rsidR="0016355C" w:rsidRPr="00F31E44">
        <w:rPr>
          <w:rFonts w:asciiTheme="majorBidi" w:hAnsiTheme="majorBidi" w:cstheme="majorBidi"/>
        </w:rPr>
        <w:t>speciali</w:t>
      </w:r>
      <w:r w:rsidR="00F31E44" w:rsidRPr="00F31E44">
        <w:rPr>
          <w:rFonts w:asciiTheme="majorBidi" w:hAnsiTheme="majorBidi" w:cstheme="majorBidi"/>
        </w:rPr>
        <w:t>s</w:t>
      </w:r>
      <w:r w:rsidR="0016355C" w:rsidRPr="00F31E44">
        <w:rPr>
          <w:rFonts w:asciiTheme="majorBidi" w:hAnsiTheme="majorBidi" w:cstheme="majorBidi"/>
        </w:rPr>
        <w:t>ed</w:t>
      </w:r>
      <w:r w:rsidR="0016355C" w:rsidRPr="003C61F6">
        <w:rPr>
          <w:rFonts w:asciiTheme="majorBidi" w:hAnsiTheme="majorBidi" w:cstheme="majorBidi"/>
          <w:lang w:val="en-US"/>
        </w:rPr>
        <w:t>,</w:t>
      </w:r>
      <w:r w:rsidR="006A3E03" w:rsidRPr="003C61F6">
        <w:rPr>
          <w:rFonts w:asciiTheme="majorBidi" w:hAnsiTheme="majorBidi" w:cstheme="majorBidi"/>
          <w:lang w:val="en-US"/>
        </w:rPr>
        <w:t xml:space="preserve"> </w:t>
      </w:r>
      <w:r w:rsidR="00802FE2" w:rsidRPr="003C61F6">
        <w:rPr>
          <w:rFonts w:asciiTheme="majorBidi" w:hAnsiTheme="majorBidi" w:cstheme="majorBidi"/>
          <w:lang w:val="en-US"/>
        </w:rPr>
        <w:t>with some</w:t>
      </w:r>
      <w:r w:rsidR="006A3E03" w:rsidRPr="003C61F6">
        <w:rPr>
          <w:rFonts w:asciiTheme="majorBidi" w:hAnsiTheme="majorBidi" w:cstheme="majorBidi"/>
          <w:lang w:val="en-US"/>
        </w:rPr>
        <w:t xml:space="preserve"> major </w:t>
      </w:r>
      <w:r w:rsidR="006A3E03" w:rsidRPr="00F31E44">
        <w:rPr>
          <w:rFonts w:asciiTheme="majorBidi" w:hAnsiTheme="majorBidi" w:cstheme="majorBidi"/>
        </w:rPr>
        <w:t>breadbaskets</w:t>
      </w:r>
      <w:r w:rsidR="006A3E03" w:rsidRPr="003C61F6">
        <w:rPr>
          <w:rFonts w:asciiTheme="majorBidi" w:hAnsiTheme="majorBidi" w:cstheme="majorBidi"/>
          <w:lang w:val="en-US"/>
        </w:rPr>
        <w:t xml:space="preserve"> </w:t>
      </w:r>
      <w:r w:rsidR="00802FE2" w:rsidRPr="003C61F6">
        <w:rPr>
          <w:rFonts w:asciiTheme="majorBidi" w:hAnsiTheme="majorBidi" w:cstheme="majorBidi"/>
          <w:lang w:val="en-US"/>
        </w:rPr>
        <w:t xml:space="preserve">the sole suppliers </w:t>
      </w:r>
      <w:r w:rsidR="0016355C" w:rsidRPr="003C61F6">
        <w:rPr>
          <w:rFonts w:asciiTheme="majorBidi" w:hAnsiTheme="majorBidi" w:cstheme="majorBidi"/>
          <w:lang w:val="en-US"/>
        </w:rPr>
        <w:t xml:space="preserve">of commodities to other nations. For example, </w:t>
      </w:r>
      <w:r w:rsidR="00802FE2" w:rsidRPr="003C61F6">
        <w:rPr>
          <w:rFonts w:asciiTheme="majorBidi" w:hAnsiTheme="majorBidi" w:cstheme="majorBidi"/>
          <w:lang w:val="en-US"/>
        </w:rPr>
        <w:t xml:space="preserve">Thailand currently provides over 96% of rice imports to a number of </w:t>
      </w:r>
      <w:r w:rsidR="004D2C3C" w:rsidRPr="003C61F6">
        <w:rPr>
          <w:rFonts w:asciiTheme="majorBidi" w:hAnsiTheme="majorBidi" w:cstheme="majorBidi"/>
          <w:lang w:val="en-US"/>
        </w:rPr>
        <w:t xml:space="preserve">West </w:t>
      </w:r>
      <w:r w:rsidR="00874984" w:rsidRPr="003C61F6">
        <w:rPr>
          <w:rFonts w:asciiTheme="majorBidi" w:hAnsiTheme="majorBidi" w:cstheme="majorBidi"/>
          <w:lang w:val="en-US"/>
        </w:rPr>
        <w:t>African countries</w:t>
      </w:r>
      <w:r w:rsidR="00802FE2"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"10.1088/1748-9326/10/2/024007", "ISBN" : "1748-9326", "ISSN" : "17489326", "abstract" : "The world food crisis in 2008 highlighted the susceptibility of the global food system to price shocks. Here we use annual staple food production and trade data from 1992?2009 to analyse the changing properties of the global food system. Over the 18 year study period, we show that the global food system is relatively homogeneous (85% of countries have low or marginal food self-sufficiency) and increases in complexity, with the number of global wheat and rice trade connections doubling and trade flows increasing by 42 and 90%, respectively. The increased connectivity and flows within these global trade networks suggest that the global food system is vulnerable to systemic disruptions, especially considering the tendency for exporting countries to switch to non-exporting states during times of food scarcity in the global markets. To test this hypothesis, we superimpose continental-scale disruptions on the wheat and rice trade networks. We find greater absolute reductions in global wheat and rice exports along with larger losses in network connectivity as the networks evolve due to disruptions in European wheat and Asian rice production. Importantly, our findings indicate that least developed countries suffer greater import losses in more connected networks through their increased dependence on imports for staple foods (due to these large-scale disturbances): mean (median) wheat losses as percentages of staple food supply are 8.9% (3.8%) for 1992?1996, increasing to 11% (5.7%) for 2005?2009. Over the same intervals, rice losses increase from 8.2% (2.2%) to 14% (5.2%). Our work indicates that policy efforts should focus on balancing the efficiency of international trade (and its associated specialization) with increased resilience of domestic production and global demand diversity.", "author" : [ { "dropping-particle" : "", "family" : "Puma", "given" : "Michael J.", "non-dropping-particle" : "", "parse-names" : false, "suffix" : "" }, { "dropping-particle" : "", "family" : "Bose", "given" : "Satyajit", "non-dropping-particle" : "", "parse-names" : false, "suffix" : "" }, { "dropping-particle" : "", "family" : "Chon", "given" : "So Young", "non-dropping-particle" : "", "parse-names" : false, "suffix" : "" }, { "dropping-particle" : "", "family" : "Cook", "given" : "Benjamin I.", "non-dropping-particle" : "", "parse-names" : false, "suffix" : "" } ], "container-title" : "Environmental Research Letters", "id" : "ITEM-1", "issue" : "2", "issued" : { "date-parts" : [ [ "2015" ] ] }, "publisher" : "IOP Publishing", "title" : "Assessing the evolving fragility of the global food system", "type" : "article-journal", "volume" : "10" }, "uris" : [ "http://www.mendeley.com/documents/?uuid=e62cef64-4ecd-4f6d-9ad5-0eb3761b1043" ] } ], "mendeley" : { "formattedCitation" : "&lt;sup&gt;32&lt;/sup&gt;", "plainTextFormattedCitation" : "32", "previouslyFormattedCitation" : "&lt;sup&gt;32&lt;/sup&gt;" }, "properties" : { "noteIndex" : 0 }, "schema" : "https://github.com/citation-style-language/schema/raw/master/csl-citation.json" }</w:instrText>
      </w:r>
      <w:r w:rsidR="00802FE2"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32</w:t>
      </w:r>
      <w:r w:rsidR="00802FE2" w:rsidRPr="003C61F6">
        <w:rPr>
          <w:rFonts w:asciiTheme="majorBidi" w:hAnsiTheme="majorBidi" w:cstheme="majorBidi"/>
          <w:lang w:val="en-US"/>
        </w:rPr>
        <w:fldChar w:fldCharType="end"/>
      </w:r>
      <w:r w:rsidR="00802FE2" w:rsidRPr="003C61F6">
        <w:rPr>
          <w:rFonts w:asciiTheme="majorBidi" w:hAnsiTheme="majorBidi" w:cstheme="majorBidi"/>
          <w:lang w:val="en-US"/>
        </w:rPr>
        <w:t xml:space="preserve">. The high dependence on just a handful of </w:t>
      </w:r>
      <w:r w:rsidR="005B05BE" w:rsidRPr="003C61F6">
        <w:rPr>
          <w:rFonts w:asciiTheme="majorBidi" w:hAnsiTheme="majorBidi" w:cstheme="majorBidi"/>
          <w:lang w:val="en-US"/>
        </w:rPr>
        <w:t>producers</w:t>
      </w:r>
      <w:r w:rsidR="001B7478" w:rsidRPr="003C61F6">
        <w:rPr>
          <w:rFonts w:asciiTheme="majorBidi" w:hAnsiTheme="majorBidi" w:cstheme="majorBidi"/>
          <w:lang w:val="en-US"/>
        </w:rPr>
        <w:t xml:space="preserve"> for some countries</w:t>
      </w:r>
      <w:r w:rsidR="005B05BE" w:rsidRPr="003C61F6">
        <w:rPr>
          <w:rFonts w:asciiTheme="majorBidi" w:hAnsiTheme="majorBidi" w:cstheme="majorBidi"/>
          <w:lang w:val="en-US"/>
        </w:rPr>
        <w:t xml:space="preserve"> </w:t>
      </w:r>
      <w:r w:rsidR="005B05BE" w:rsidRPr="003C61F6">
        <w:rPr>
          <w:rFonts w:asciiTheme="majorBidi" w:hAnsiTheme="majorBidi" w:cstheme="majorBidi"/>
          <w:lang w:val="en-US"/>
        </w:rPr>
        <w:lastRenderedPageBreak/>
        <w:t xml:space="preserve">highlights </w:t>
      </w:r>
      <w:r w:rsidR="000C1829" w:rsidRPr="003C61F6">
        <w:rPr>
          <w:rFonts w:asciiTheme="majorBidi" w:hAnsiTheme="majorBidi" w:cstheme="majorBidi"/>
          <w:lang w:val="en-US"/>
        </w:rPr>
        <w:t>future vulnerability</w:t>
      </w:r>
      <w:r w:rsidR="00EA0D59" w:rsidRPr="003C61F6">
        <w:rPr>
          <w:rFonts w:asciiTheme="majorBidi" w:hAnsiTheme="majorBidi" w:cstheme="majorBidi"/>
          <w:lang w:val="en-US"/>
        </w:rPr>
        <w:t>.</w:t>
      </w:r>
      <w:r w:rsidR="005B05BE" w:rsidRPr="003C61F6">
        <w:rPr>
          <w:rFonts w:asciiTheme="majorBidi" w:hAnsiTheme="majorBidi" w:cstheme="majorBidi"/>
          <w:lang w:val="en-US"/>
        </w:rPr>
        <w:t xml:space="preserve"> </w:t>
      </w:r>
      <w:r w:rsidR="00874984" w:rsidRPr="003C61F6">
        <w:rPr>
          <w:rFonts w:asciiTheme="majorBidi" w:hAnsiTheme="majorBidi" w:cstheme="majorBidi"/>
          <w:lang w:val="en-US"/>
        </w:rPr>
        <w:t>Producing</w:t>
      </w:r>
      <w:r w:rsidR="005B05BE" w:rsidRPr="003C61F6">
        <w:rPr>
          <w:rFonts w:asciiTheme="majorBidi" w:hAnsiTheme="majorBidi" w:cstheme="majorBidi"/>
          <w:lang w:val="en-US"/>
        </w:rPr>
        <w:t xml:space="preserve"> countries </w:t>
      </w:r>
      <w:r w:rsidR="00874984" w:rsidRPr="003C61F6">
        <w:rPr>
          <w:rFonts w:asciiTheme="majorBidi" w:hAnsiTheme="majorBidi" w:cstheme="majorBidi"/>
          <w:lang w:val="en-US"/>
        </w:rPr>
        <w:t xml:space="preserve">often </w:t>
      </w:r>
      <w:r w:rsidR="00EA0D59" w:rsidRPr="003C61F6">
        <w:rPr>
          <w:rFonts w:asciiTheme="majorBidi" w:hAnsiTheme="majorBidi" w:cstheme="majorBidi"/>
          <w:lang w:val="en-US"/>
        </w:rPr>
        <w:t>reduce or ban exports</w:t>
      </w:r>
      <w:r w:rsidR="00874984" w:rsidRPr="003C61F6">
        <w:rPr>
          <w:rFonts w:asciiTheme="majorBidi" w:hAnsiTheme="majorBidi" w:cstheme="majorBidi"/>
          <w:lang w:val="en-US"/>
        </w:rPr>
        <w:t xml:space="preserve"> during production crises</w:t>
      </w:r>
      <w:r w:rsidR="00EA0D59" w:rsidRPr="003C61F6">
        <w:rPr>
          <w:rFonts w:asciiTheme="majorBidi" w:hAnsiTheme="majorBidi" w:cstheme="majorBidi"/>
          <w:lang w:val="en-US"/>
        </w:rPr>
        <w:t xml:space="preserve"> to protect domestic supply</w:t>
      </w:r>
      <w:r w:rsidR="001B7478" w:rsidRPr="003C61F6">
        <w:rPr>
          <w:rFonts w:asciiTheme="majorBidi" w:hAnsiTheme="majorBidi" w:cstheme="majorBidi"/>
          <w:lang w:val="en-US"/>
        </w:rPr>
        <w:t>,</w:t>
      </w:r>
      <w:r w:rsidR="00EA0D59" w:rsidRPr="003C61F6">
        <w:rPr>
          <w:rFonts w:asciiTheme="majorBidi" w:hAnsiTheme="majorBidi" w:cstheme="majorBidi"/>
          <w:lang w:val="en-US"/>
        </w:rPr>
        <w:t xml:space="preserve"> endangering </w:t>
      </w:r>
      <w:r w:rsidR="001B7478" w:rsidRPr="003C61F6">
        <w:rPr>
          <w:rFonts w:asciiTheme="majorBidi" w:hAnsiTheme="majorBidi" w:cstheme="majorBidi"/>
          <w:lang w:val="en-US"/>
        </w:rPr>
        <w:t>import-dependent trade partners</w:t>
      </w:r>
      <w:r w:rsidR="00EA0D59"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"10.1088/1748-9326/11/9/095009", "ISBN" : "1748-9326", "ISSN" : "17489326", "abstract" : "While a growing proportion of global food consumption is obtained through international trade, there is an ongoing debate on whether this increased reliance on trade benefits or hinders food security, and specifically, the ability of global food systems to absorb shocks due to local or regional losses of production. This paper introduces a model that simulates the short-term response to a food supply shock originating in a single country, which is partly absorbed through decreases in domestic reserves and consumption, and partly transmitted through the adjustment of trade flows. By applying the model to publicly-available data for the cereals commodity group over a 17 year period, we find that differential outcomes of supply shocks simulated through this time period are driven not only by the intensification of trade, but as importantly by changes in the distribution of reserves. Our analysis also identifies countries where trade dependency may accentuate the risk of food shortages from foreign production shocks; such risk could be reduced by increasing domestic reserves or importing food from a diversity of suppliers that possess their own reserves. This simulation-based model provides a framework to study the short-term, nonlinear and out-of-equilibrium response of trade networks to supply shocks, and could be applied to specific scenarios of environmental or economic perturbations.", "author" : [ { "dropping-particle" : "", "family" : "Marchand", "given" : "Philippe", "non-dropping-particle" : "", "parse-names" : false, "suffix" : "" }, { "dropping-particle" : "", "family" : "Carr", "given" : "Joel A.", "non-dropping-particle" : "", "parse-names" : false, "suffix" : "" }, { "dropping-particle" : "", "family" : "Dell'Angelo", "given" : "Jampel", "non-dropping-particle" : "", "parse-names" : false, "suffix" : "" }, { "dropping-particle" : "", "family" : "Fader", "given" : "Marianela", "non-dropping-particle" : "", "parse-names" : false, "suffix" : "" }, { "dropping-particle" : "", "family" : "Gephart", "given" : "Jessica A.", "non-dropping-particle" : "", "parse-names" : false, "suffix" : "" }, { "dropping-particle" : "", "family" : "Kummu", "given" : "Matti", "non-dropping-particle" : "", "parse-names" : false, "suffix" : "" }, { "dropping-particle" : "", "family" : "Magliocca", "given" : "Nicholas R.", "non-dropping-particle" : "", "parse-names" : false, "suffix" : "" }, { "dropping-particle" : "", "family" : "Porkka", "given" : "Miina", "non-dropping-particle" : "", "parse-names" : false, "suffix" : "" }, { "dropping-particle" : "", "family" : "Puma", "given" : "Michael J.", "non-dropping-particle" : "", "parse-names" : false, "suffix" : "" }, { "dropping-particle" : "", "family" : "Ratajczak", "given" : "Zak", "non-dropping-particle" : "", "parse-names" : false, "suffix" : "" }, { "dropping-particle" : "", "family" : "Rulli", "given" : "Maria Cristina", "non-dropping-particle" : "", "parse-names" : false, "suffix" : "" }, { "dropping-particle" : "", "family" : "Seekell", "given" : "David A.", "non-dropping-particle" : "", "parse-names" : false, "suffix" : "" }, { "dropping-particle" : "", "family" : "Suweis", "given" : "Samir", "non-dropping-particle" : "", "parse-names" : false, "suffix" : "" }, { "dropping-particle" : "", "family" : "Tavoni", "given" : "Alessandro", "non-dropping-particle" : "", "parse-names" : false, "suffix" : "" }, { "dropping-particle" : "", "family" : "D'Odorico", "given" : "Paolo", "non-dropping-particle" : "", "parse-names" : false, "suffix" : "" } ], "container-title" : "Environmental Research Letters", "id" : "ITEM-1", "issue" : "9", "issued" : { "date-parts" : [ [ "2016" ] ] }, "publisher" : "IOP Publishing", "title" : "Reserves and trade jointly determine exposure to food supply shocks", "type" : "article-journal", "volume" : "11" }, "uris" : [ "http://www.mendeley.com/documents/?uuid=94075826-49d2-4846-8745-4c2549b257cd" ] }, { "id" : "ITEM-2", "itemData" : { "DOI" : "10.1016/j.foodpol.2013.08.014", "ISBN" : "9783319282015", "ISSN" : "03069192", "abstract" : "The objective of this study is to explore empirical evidence on the quantitative importance of supply, demand, and market shocks for price changes in international food commodity markets. To this end, it distinguishes between root, conditional, and internal drivers of price changes using three empirical models: (1) a price spike model where monthly food price returns (spikes) are estimated against oil prices, supply and demand shocks, and excessive speculative activity; (2) a volatility model where annualized monthly variability of food prices is estimated against the same set of variables plus a financial crises index; and (3) a trigger model that estimates extreme values of price spikes and volatility using quantile regressions. The results point to the increasing linkages among food, energy, and financial markets, which explain much of the observed food price spikes and volatility. While financial speculation amplifies short-term price spikes, oil price volatility intensifies medium-term price volatility. \u00a9 2013 The Authors.", "author" : [ { "dropping-particle" : "", "family" : "Tadesse", "given" : "Getaw", "non-dropping-particle" : "", "parse-names" : false, "suffix" : "" }, { "dropping-particle" : "", "family" : "Algieri", "given" : "Bernardina", "non-dropping-particle" : "", "parse-names" : false, "suffix" : "" }, { "dropping-particle" : "", "family" : "Kalkuhl", "given" : "Matthias", "non-dropping-particle" : "", "parse-names" : false, "suffix" : "" }, { "dropping-particle" : "", "family" : "Braun", "given" : "Joachim", "non-dropping-particle" : "von", "parse-names" : false, "suffix" : "" } ], "container-title" : "Food Policy", "id" : "ITEM-2", "issued" : { "date-parts" : [ [ "2014" ] ] }, "page" : "117-128", "publisher" : "Elsevier Ltd", "title" : "Drivers and triggers of international food price spikes and volatility", "type" : "article-journal", "volume" : "47" }, "uris" : [ "http://www.mendeley.com/documents/?uuid=44e155d9-9279-4063-9852-163a9a1b0e03" ] }, { "id" : "ITEM-3", "itemData" : { "DOI" : "10.1073/pnas.1512971112", "ISSN" : "0027-8424", "PMID" : "26170325", "author"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"Suweis", "given" : "Samir", "non-dropping-particle" : "", "parse-names" : false, "suffix" : "" }, { "dropping-particle" : "", "family" : "Carr", "given" : "Joel A", "non-dropping-particle" : "", "parse-names" : false, "suffix" : "" }, { "dropping-particle" : "", "family" : "Maritan", "given" : "Amos", "non-dropping-particle" : "", "parse-names" : false, "suffix" : "" }, { "dropping-particle" : "", "family" : "Rinaldo", "given" : "Andrea", "non-dropping-particle" : "", "parse-names" : false, "suffix" : "" }, { "dropping-particle" : "", "family" : "Odorico", "given" : "Paolo D", "non-dropping-particle" : "", "parse-names" : false, "suffix" : "" } ], "container-title" : "Proceedings of the National Academy of Sciences", "id" : "ITEM-3", "issue" : "34", "issued" : { "date-parts" : [ [ "2015" ] ] }, "page" : "E4811-E4811", "title" : "Resilience and reactivity of global food security", "type" : "article-journal", "volume" : "112" }, "uris" : [ "http://www.mendeley.com/documents/?uuid=b36a4a4b-494c-4eb8-b5ab-dc9e8e34fe54" ] }, { "id" : "ITEM-4", "itemData" : { "DOI" : "10.1088/1748-9326/10/2/024007", "ISBN" : "1748-9326", "ISSN" : "17489326", "abstract" : "The world food crisis in 2008 highlighted the susceptibility of the global food system to price shocks. Here we use annual staple food production and trade data from 1992?2009 to analyse the changing properties of the global food system. Over the 18 year study period, we show that the global food system is relatively homogeneous (85% of countries have low or marginal food self-sufficiency) and increases in complexity, with the number of global wheat and rice trade connections doubling and trade flows increasing by 42 and 90%, respectively. The increased connectivity and flows within these global trade networks suggest that the global food system is vulnerable to systemic disruptions, especially considering the tendency for exporting countries to switch to non-exporting states during times of food scarcity in the global markets. To test this hypothesis, we superimpose continental-scale disruptions on the wheat and rice trade networks. We find greater absolute reductions in global wheat and rice exports along with larger losses in network connectivity as the networks evolve due to disruptions in European wheat and Asian rice production. Importantly, our findings indicate that least developed countries suffer greater import losses in more connected networks through their increased dependence on imports for staple foods (due to these large-scale disturbances): mean (median) wheat losses as percentages of staple food supply are 8.9% (3.8%) for 1992?1996, increasing to 11% (5.7%) for 2005?2009. Over the same intervals, rice losses increase from 8.2% (2.2%) to 14% (5.2%). Our work indicates that policy efforts should focus on balancing the efficiency of international trade (and its associated specialization) with increased resilience of domestic production and global demand diversity.", "author" : [ { "dropping-particle" : "", "family" : "Puma", "given" : "Michael J.", "non-dropping-particle" : "", "parse-names" : false, "suffix" : "" }, { "dropping-particle" : "", "family" : "Bose", "given" : "Satyajit", "non-dropping-particle" : "", "parse-names" : false, "suffix" : "" }, { "dropping-particle" : "", "family" : "Chon", "given" : "So Young", "non-dropping-particle" : "", "parse-names" : false, "suffix" : "" }, { "dropping-particle" : "", "family" : "Cook", "given" : "Benjamin I.", "non-dropping-particle" : "", "parse-names" : false, "suffix" : "" } ], "container-title" : "Environmental Research Letters", "id" : "ITEM-4", "issue" : "2", "issued" : { "date-parts" : [ [ "2015" ] ] }, "publisher" : "IOP Publishing", "title" : "Assessing the evolving fragility of the global food system", "type" : "article-journal", "volume" : "10" }, "uris" : [ "http://www.mendeley.com/documents/?uuid=e62cef64-4ecd-4f6d-9ad5-0eb3761b1043" ] } ], "mendeley" : { "formattedCitation" : "&lt;sup&gt;8,9,31,32&lt;/sup&gt;", "plainTextFormattedCitation" : "8,9,31,32", "previouslyFormattedCitation" : "&lt;sup&gt;8,9,31,32&lt;/sup&gt;" }, "properties" : { "noteIndex" : 0 }, "schema" : "https://github.com/citation-style-language/schema/raw/master/csl-citation.json" }</w:instrText>
      </w:r>
      <w:r w:rsidR="00EA0D59"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8,9,31,32</w:t>
      </w:r>
      <w:r w:rsidR="00EA0D59" w:rsidRPr="003C61F6">
        <w:rPr>
          <w:rFonts w:asciiTheme="majorBidi" w:hAnsiTheme="majorBidi" w:cstheme="majorBidi"/>
          <w:lang w:val="en-US"/>
        </w:rPr>
        <w:fldChar w:fldCharType="end"/>
      </w:r>
      <w:r w:rsidR="001B7478" w:rsidRPr="003C61F6">
        <w:rPr>
          <w:rFonts w:asciiTheme="majorBidi" w:hAnsiTheme="majorBidi" w:cstheme="majorBidi"/>
          <w:lang w:val="en-US"/>
        </w:rPr>
        <w:t>. If shock frequencies continue to increase</w:t>
      </w:r>
      <w:r w:rsidR="00453CA1" w:rsidRPr="003C61F6">
        <w:rPr>
          <w:rFonts w:asciiTheme="majorBidi" w:hAnsiTheme="majorBidi" w:cstheme="majorBidi"/>
          <w:lang w:val="en-US"/>
        </w:rPr>
        <w:t xml:space="preserve"> and major producing nations are affected, </w:t>
      </w:r>
      <w:r w:rsidR="00874984" w:rsidRPr="003C61F6">
        <w:rPr>
          <w:rFonts w:asciiTheme="majorBidi" w:hAnsiTheme="majorBidi" w:cstheme="majorBidi"/>
          <w:lang w:val="en-US"/>
        </w:rPr>
        <w:t xml:space="preserve">a </w:t>
      </w:r>
      <w:r w:rsidR="00453CA1" w:rsidRPr="003C61F6">
        <w:rPr>
          <w:rFonts w:asciiTheme="majorBidi" w:hAnsiTheme="majorBidi" w:cstheme="majorBidi"/>
          <w:lang w:val="en-US"/>
        </w:rPr>
        <w:t xml:space="preserve">shift to a state of </w:t>
      </w:r>
      <w:r w:rsidR="00874984" w:rsidRPr="003C61F6">
        <w:rPr>
          <w:rFonts w:asciiTheme="majorBidi" w:hAnsiTheme="majorBidi" w:cstheme="majorBidi"/>
          <w:lang w:val="en-US"/>
        </w:rPr>
        <w:t>reduced</w:t>
      </w:r>
      <w:r w:rsidR="00453CA1" w:rsidRPr="003C61F6">
        <w:rPr>
          <w:rFonts w:asciiTheme="majorBidi" w:hAnsiTheme="majorBidi" w:cstheme="majorBidi"/>
          <w:lang w:val="en-US"/>
        </w:rPr>
        <w:t xml:space="preserve"> exports</w:t>
      </w:r>
      <w:r w:rsidR="00874984" w:rsidRPr="003C61F6">
        <w:rPr>
          <w:rFonts w:asciiTheme="majorBidi" w:hAnsiTheme="majorBidi" w:cstheme="majorBidi"/>
          <w:lang w:val="en-US"/>
        </w:rPr>
        <w:t xml:space="preserve"> is plausible</w:t>
      </w:r>
      <w:r w:rsidR="00B92B67" w:rsidRPr="003C61F6">
        <w:rPr>
          <w:rFonts w:asciiTheme="majorBidi" w:hAnsiTheme="majorBidi" w:cstheme="majorBidi"/>
          <w:lang w:val="en-US"/>
        </w:rPr>
        <w:t xml:space="preserve">. </w:t>
      </w:r>
      <w:r w:rsidR="00874984" w:rsidRPr="003C61F6">
        <w:rPr>
          <w:rFonts w:asciiTheme="majorBidi" w:hAnsiTheme="majorBidi" w:cstheme="majorBidi"/>
          <w:lang w:val="en-US"/>
        </w:rPr>
        <w:t>I</w:t>
      </w:r>
      <w:r w:rsidR="00B92B67" w:rsidRPr="003C61F6">
        <w:rPr>
          <w:rFonts w:asciiTheme="majorBidi" w:hAnsiTheme="majorBidi" w:cstheme="majorBidi"/>
          <w:lang w:val="en-US"/>
        </w:rPr>
        <w:t>ncrease</w:t>
      </w:r>
      <w:r w:rsidR="009826E7" w:rsidRPr="003C61F6">
        <w:rPr>
          <w:rFonts w:asciiTheme="majorBidi" w:hAnsiTheme="majorBidi" w:cstheme="majorBidi"/>
          <w:lang w:val="en-US"/>
        </w:rPr>
        <w:t>d</w:t>
      </w:r>
      <w:r w:rsidR="00B92B67" w:rsidRPr="003C61F6">
        <w:rPr>
          <w:rFonts w:asciiTheme="majorBidi" w:hAnsiTheme="majorBidi" w:cstheme="majorBidi"/>
          <w:lang w:val="en-US"/>
        </w:rPr>
        <w:t xml:space="preserve"> commodity prices</w:t>
      </w:r>
      <w:r w:rsidR="00874984" w:rsidRPr="003C61F6">
        <w:rPr>
          <w:rFonts w:asciiTheme="majorBidi" w:hAnsiTheme="majorBidi" w:cstheme="majorBidi"/>
          <w:lang w:val="en-US"/>
        </w:rPr>
        <w:t xml:space="preserve"> linked to global scarcity would favor</w:t>
      </w:r>
      <w:r w:rsidR="00B92B67" w:rsidRPr="003C61F6">
        <w:rPr>
          <w:rFonts w:asciiTheme="majorBidi" w:hAnsiTheme="majorBidi" w:cstheme="majorBidi"/>
          <w:lang w:val="en-US"/>
        </w:rPr>
        <w:t xml:space="preserve"> higher paying nations</w:t>
      </w:r>
      <w:r w:rsidR="00B92B67"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"10.1088/1748-9326/10/2/024007", "ISBN" : "1748-9326", "ISSN" : "17489326", "abstract" : "The world food crisis in 2008 highlighted the susceptibility of the global food system to price shocks. Here we use annual staple food production and trade data from 1992?2009 to analyse the changing properties of the global food system. Over the 18 year study period, we show that the global food system is relatively homogeneous (85% of countries have low or marginal food self-sufficiency) and increases in complexity, with the number of global wheat and rice trade connections doubling and trade flows increasing by 42 and 90%, respectively. The increased connectivity and flows within these global trade networks suggest that the global food system is vulnerable to systemic disruptions, especially considering the tendency for exporting countries to switch to non-exporting states during times of food scarcity in the global markets. To test this hypothesis, we superimpose continental-scale disruptions on the wheat and rice trade networks. We find greater absolute reductions in global wheat and rice exports along with larger losses in network connectivity as the networks evolve due to disruptions in European wheat and Asian rice production. Importantly, our findings indicate that least developed countries suffer greater import losses in more connected networks through their increased dependence on imports for staple foods (due to these large-scale disturbances): mean (median) wheat losses as percentages of staple food supply are 8.9% (3.8%) for 1992?1996, increasing to 11% (5.7%) for 2005?2009. Over the same intervals, rice losses increase from 8.2% (2.2%) to 14% (5.2%). Our work indicates that policy efforts should focus on balancing the efficiency of international trade (and its associated specialization) with increased resilience of domestic production and global demand diversity.", "author" : [ { "dropping-particle" : "", "family" : "Puma", "given" : "Michael J.", "non-dropping-particle" : "", "parse-names" : false, "suffix" : "" }, { "dropping-particle" : "", "family" : "Bose", "given" : "Satyajit", "non-dropping-particle" : "", "parse-names" : false, "suffix" : "" }, { "dropping-particle" : "", "family" : "Chon", "given" : "So Young", "non-dropping-particle" : "", "parse-names" : false, "suffix" : "" }, { "dropping-particle" : "", "family" : "Cook", "given" : "Benjamin I.", "non-dropping-particle" : "", "parse-names" : false, "suffix" : "" } ], "container-title" : "Environmental Research Letters", "id" : "ITEM-1", "issue" : "2", "issued" : { "date-parts" : [ [ "2015" ] ] }, "publisher" : "IOP Publishing", "title" : "Assessing the evolving fragility of the global food system", "type" : "article-journal", "volume" : "10" }, "uris" : [ "http://www.mendeley.com/documents/?uuid=e62cef64-4ecd-4f6d-9ad5-0eb3761b1043" ] } ], "mendeley" : { "formattedCitation" : "&lt;sup&gt;32&lt;/sup&gt;", "plainTextFormattedCitation" : "32", "previouslyFormattedCitation" : "&lt;sup&gt;32&lt;/sup&gt;" }, "properties" : { "noteIndex" : 0 }, "schema" : "https://github.com/citation-style-language/schema/raw/master/csl-citation.json" }</w:instrText>
      </w:r>
      <w:r w:rsidR="00B92B67"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32</w:t>
      </w:r>
      <w:r w:rsidR="00B92B67" w:rsidRPr="003C61F6">
        <w:rPr>
          <w:rFonts w:asciiTheme="majorBidi" w:hAnsiTheme="majorBidi" w:cstheme="majorBidi"/>
          <w:lang w:val="en-US"/>
        </w:rPr>
        <w:fldChar w:fldCharType="end"/>
      </w:r>
      <w:r w:rsidR="00874984" w:rsidRPr="003C61F6">
        <w:rPr>
          <w:rFonts w:asciiTheme="majorBidi" w:hAnsiTheme="majorBidi" w:cstheme="majorBidi"/>
          <w:lang w:val="en-US"/>
        </w:rPr>
        <w:t>, leaving low-income, trade-dependent countries in jeopardy.</w:t>
      </w:r>
      <w:r w:rsidR="001515F8" w:rsidRPr="003C61F6">
        <w:rPr>
          <w:rFonts w:asciiTheme="majorBidi" w:hAnsiTheme="majorBidi" w:cstheme="majorBidi"/>
          <w:lang w:val="en-US"/>
        </w:rPr>
        <w:t xml:space="preserve"> </w:t>
      </w:r>
      <w:r w:rsidR="00A221B0" w:rsidRPr="003C61F6">
        <w:rPr>
          <w:rFonts w:asciiTheme="majorBidi" w:hAnsiTheme="majorBidi" w:cstheme="majorBidi"/>
          <w:lang w:val="en-US"/>
        </w:rPr>
        <w:t xml:space="preserve">Whether or not </w:t>
      </w:r>
      <w:r w:rsidR="00874984" w:rsidRPr="003C61F6">
        <w:rPr>
          <w:rFonts w:asciiTheme="majorBidi" w:hAnsiTheme="majorBidi" w:cstheme="majorBidi"/>
          <w:lang w:val="en-US"/>
        </w:rPr>
        <w:t xml:space="preserve">early-warning </w:t>
      </w:r>
      <w:r w:rsidR="00A221B0" w:rsidRPr="003C61F6">
        <w:rPr>
          <w:rFonts w:asciiTheme="majorBidi" w:hAnsiTheme="majorBidi" w:cstheme="majorBidi"/>
          <w:lang w:val="en-US"/>
        </w:rPr>
        <w:t>signals</w:t>
      </w:r>
      <w:r w:rsidR="00874984" w:rsidRPr="003C61F6">
        <w:rPr>
          <w:rFonts w:asciiTheme="majorBidi" w:hAnsiTheme="majorBidi" w:cstheme="majorBidi"/>
          <w:lang w:val="en-US"/>
        </w:rPr>
        <w:t xml:space="preserve"> of these changes</w:t>
      </w:r>
      <w:r w:rsidR="00A221B0" w:rsidRPr="003C61F6">
        <w:rPr>
          <w:rFonts w:asciiTheme="majorBidi" w:hAnsiTheme="majorBidi" w:cstheme="majorBidi"/>
          <w:lang w:val="en-US"/>
        </w:rPr>
        <w:t xml:space="preserve"> </w:t>
      </w:r>
      <w:r w:rsidR="00874984" w:rsidRPr="003C61F6">
        <w:rPr>
          <w:rFonts w:asciiTheme="majorBidi" w:hAnsiTheme="majorBidi" w:cstheme="majorBidi"/>
          <w:lang w:val="en-US"/>
        </w:rPr>
        <w:t>occur</w:t>
      </w:r>
      <w:r w:rsidR="00A221B0" w:rsidRPr="003C61F6">
        <w:rPr>
          <w:rFonts w:asciiTheme="majorBidi" w:hAnsiTheme="majorBidi" w:cstheme="majorBidi"/>
          <w:lang w:val="en-US"/>
        </w:rPr>
        <w:t xml:space="preserve"> in trade or price data</w:t>
      </w:r>
      <w:r w:rsidR="000C1829" w:rsidRPr="003C61F6">
        <w:rPr>
          <w:rFonts w:asciiTheme="majorBidi" w:hAnsiTheme="majorBidi" w:cstheme="majorBidi"/>
          <w:lang w:val="en-US"/>
        </w:rPr>
        <w:t xml:space="preserve"> </w:t>
      </w:r>
      <w:r w:rsidR="00A221B0" w:rsidRPr="003C61F6">
        <w:rPr>
          <w:rFonts w:asciiTheme="majorBidi" w:hAnsiTheme="majorBidi" w:cstheme="majorBidi"/>
          <w:lang w:val="en-US"/>
        </w:rPr>
        <w:t>warrants further investigation</w:t>
      </w:r>
      <w:r w:rsidR="00874984" w:rsidRPr="003C61F6">
        <w:rPr>
          <w:rFonts w:asciiTheme="majorBidi" w:hAnsiTheme="majorBidi" w:cstheme="majorBidi"/>
          <w:lang w:val="en-US"/>
        </w:rPr>
        <w:t xml:space="preserve"> to </w:t>
      </w:r>
      <w:r w:rsidR="00BC1B78" w:rsidRPr="003C61F6">
        <w:rPr>
          <w:rFonts w:asciiTheme="majorBidi" w:hAnsiTheme="majorBidi" w:cstheme="majorBidi"/>
          <w:lang w:val="en-US"/>
        </w:rPr>
        <w:t>help</w:t>
      </w:r>
      <w:r w:rsidR="00874984" w:rsidRPr="003C61F6">
        <w:rPr>
          <w:rFonts w:asciiTheme="majorBidi" w:hAnsiTheme="majorBidi" w:cstheme="majorBidi"/>
          <w:lang w:val="en-US"/>
        </w:rPr>
        <w:t xml:space="preserve"> predict any </w:t>
      </w:r>
      <w:r w:rsidR="00BC1B78" w:rsidRPr="003C61F6">
        <w:rPr>
          <w:rFonts w:asciiTheme="majorBidi" w:hAnsiTheme="majorBidi" w:cstheme="majorBidi"/>
          <w:lang w:val="en-US"/>
        </w:rPr>
        <w:t xml:space="preserve">temporal </w:t>
      </w:r>
      <w:r w:rsidR="00874984" w:rsidRPr="003C61F6">
        <w:rPr>
          <w:rFonts w:asciiTheme="majorBidi" w:hAnsiTheme="majorBidi" w:cstheme="majorBidi"/>
          <w:lang w:val="en-US"/>
        </w:rPr>
        <w:t>changes to global food system</w:t>
      </w:r>
      <w:r w:rsidR="00BC1B78" w:rsidRPr="003C61F6">
        <w:rPr>
          <w:rFonts w:asciiTheme="majorBidi" w:hAnsiTheme="majorBidi" w:cstheme="majorBidi"/>
          <w:lang w:val="en-US"/>
        </w:rPr>
        <w:t xml:space="preserve"> resilience</w:t>
      </w:r>
      <w:r w:rsidR="009C14BE">
        <w:rPr>
          <w:rFonts w:asciiTheme="majorBidi" w:hAnsiTheme="majorBidi" w:cstheme="majorBidi"/>
          <w:lang w:val="en-US"/>
        </w:rPr>
        <w:t>.</w:t>
      </w:r>
    </w:p>
    <w:p w14:paraId="05501143" w14:textId="58B86D04" w:rsidR="00AF5C30" w:rsidRPr="003C61F6" w:rsidRDefault="00447578" w:rsidP="00F31E44">
      <w:pPr>
        <w:spacing w:line="360" w:lineRule="auto"/>
        <w:rPr>
          <w:rFonts w:asciiTheme="majorBidi" w:hAnsiTheme="majorBidi" w:cstheme="majorBidi"/>
          <w:b/>
          <w:bCs/>
          <w:i/>
          <w:iCs/>
          <w:sz w:val="28"/>
          <w:szCs w:val="28"/>
          <w:lang w:val="en-US"/>
        </w:rPr>
      </w:pPr>
      <w:r>
        <w:rPr>
          <w:rFonts w:asciiTheme="majorBidi" w:hAnsiTheme="majorBidi" w:cstheme="majorBidi"/>
          <w:b/>
          <w:bCs/>
          <w:i/>
          <w:iCs/>
          <w:sz w:val="28"/>
          <w:szCs w:val="28"/>
          <w:lang w:val="en-US"/>
        </w:rPr>
        <w:t>Adapting to food production shocks across land and sea</w:t>
      </w:r>
    </w:p>
    <w:p w14:paraId="3400F358" w14:textId="7875EDEB" w:rsidR="000240AA" w:rsidRPr="003C61F6" w:rsidRDefault="004D2C3C" w:rsidP="00706385">
      <w:pPr>
        <w:spacing w:line="360" w:lineRule="auto"/>
        <w:rPr>
          <w:rFonts w:asciiTheme="majorBidi" w:hAnsiTheme="majorBidi" w:cstheme="majorBidi"/>
          <w:lang w:val="en-US"/>
        </w:rPr>
      </w:pPr>
      <w:r w:rsidRPr="003C61F6">
        <w:rPr>
          <w:rFonts w:asciiTheme="majorBidi" w:hAnsiTheme="majorBidi" w:cstheme="majorBidi"/>
          <w:lang w:val="en-US"/>
        </w:rPr>
        <w:t xml:space="preserve">Adapting to a greater frequency of shocks in our food system will hold different meaning across </w:t>
      </w:r>
      <w:r w:rsidR="00165D06" w:rsidRPr="003C61F6">
        <w:rPr>
          <w:rFonts w:asciiTheme="majorBidi" w:hAnsiTheme="majorBidi" w:cstheme="majorBidi"/>
          <w:lang w:val="en-US"/>
        </w:rPr>
        <w:t>various</w:t>
      </w:r>
      <w:r w:rsidR="00012F86" w:rsidRPr="003C61F6">
        <w:rPr>
          <w:rFonts w:asciiTheme="majorBidi" w:hAnsiTheme="majorBidi" w:cstheme="majorBidi"/>
          <w:lang w:val="en-US"/>
        </w:rPr>
        <w:t xml:space="preserve"> sectors and regions</w:t>
      </w:r>
      <w:r w:rsidRPr="003C61F6">
        <w:rPr>
          <w:rFonts w:asciiTheme="majorBidi" w:hAnsiTheme="majorBidi" w:cstheme="majorBidi"/>
          <w:lang w:val="en-US"/>
        </w:rPr>
        <w:t>.</w:t>
      </w:r>
      <w:r w:rsidR="00505209" w:rsidRPr="003C61F6">
        <w:rPr>
          <w:rFonts w:asciiTheme="majorBidi" w:hAnsiTheme="majorBidi" w:cstheme="majorBidi"/>
          <w:lang w:val="en-US"/>
        </w:rPr>
        <w:t xml:space="preserve"> </w:t>
      </w:r>
      <w:r w:rsidR="000240AA" w:rsidRPr="003C61F6">
        <w:rPr>
          <w:rFonts w:asciiTheme="majorBidi" w:hAnsiTheme="majorBidi" w:cstheme="majorBidi"/>
          <w:lang w:val="en-US"/>
        </w:rPr>
        <w:t>T</w:t>
      </w:r>
      <w:r w:rsidR="00505209" w:rsidRPr="003C61F6">
        <w:rPr>
          <w:rFonts w:asciiTheme="majorBidi" w:hAnsiTheme="majorBidi" w:cstheme="majorBidi"/>
          <w:lang w:val="en-US"/>
        </w:rPr>
        <w:t>he retro</w:t>
      </w:r>
      <w:r w:rsidR="003E2892" w:rsidRPr="003C61F6">
        <w:rPr>
          <w:rFonts w:asciiTheme="majorBidi" w:hAnsiTheme="majorBidi" w:cstheme="majorBidi"/>
          <w:lang w:val="en-US"/>
        </w:rPr>
        <w:t>spective trends described</w:t>
      </w:r>
      <w:r w:rsidR="00505209" w:rsidRPr="003C61F6">
        <w:rPr>
          <w:rFonts w:asciiTheme="majorBidi" w:hAnsiTheme="majorBidi" w:cstheme="majorBidi"/>
          <w:lang w:val="en-US"/>
        </w:rPr>
        <w:t xml:space="preserve"> </w:t>
      </w:r>
      <w:r w:rsidR="003E2892" w:rsidRPr="003C61F6">
        <w:rPr>
          <w:rFonts w:asciiTheme="majorBidi" w:hAnsiTheme="majorBidi" w:cstheme="majorBidi"/>
          <w:lang w:val="en-US"/>
        </w:rPr>
        <w:t>here</w:t>
      </w:r>
      <w:r w:rsidR="000240AA" w:rsidRPr="003C61F6">
        <w:rPr>
          <w:rFonts w:asciiTheme="majorBidi" w:hAnsiTheme="majorBidi" w:cstheme="majorBidi"/>
          <w:lang w:val="en-US"/>
        </w:rPr>
        <w:t xml:space="preserve"> </w:t>
      </w:r>
      <w:r w:rsidR="00447578">
        <w:rPr>
          <w:rFonts w:asciiTheme="majorBidi" w:hAnsiTheme="majorBidi" w:cstheme="majorBidi"/>
          <w:lang w:val="en-US"/>
        </w:rPr>
        <w:t>are consistent</w:t>
      </w:r>
      <w:r w:rsidR="004202A7" w:rsidRPr="003C61F6">
        <w:rPr>
          <w:rFonts w:asciiTheme="majorBidi" w:hAnsiTheme="majorBidi" w:cstheme="majorBidi"/>
          <w:lang w:val="en-US"/>
        </w:rPr>
        <w:t xml:space="preserve"> </w:t>
      </w:r>
      <w:r w:rsidR="00611B59" w:rsidRPr="003C61F6">
        <w:rPr>
          <w:rFonts w:asciiTheme="majorBidi" w:hAnsiTheme="majorBidi" w:cstheme="majorBidi"/>
          <w:lang w:val="en-US"/>
        </w:rPr>
        <w:t xml:space="preserve">with </w:t>
      </w:r>
      <w:r w:rsidR="000240AA" w:rsidRPr="003C61F6">
        <w:rPr>
          <w:rFonts w:asciiTheme="majorBidi" w:hAnsiTheme="majorBidi" w:cstheme="majorBidi"/>
          <w:lang w:val="en-US"/>
        </w:rPr>
        <w:t>current</w:t>
      </w:r>
      <w:r w:rsidR="00505209" w:rsidRPr="003C61F6">
        <w:rPr>
          <w:rFonts w:asciiTheme="majorBidi" w:hAnsiTheme="majorBidi" w:cstheme="majorBidi"/>
          <w:lang w:val="en-US"/>
        </w:rPr>
        <w:t xml:space="preserve"> threat</w:t>
      </w:r>
      <w:r w:rsidR="000240AA" w:rsidRPr="003C61F6">
        <w:rPr>
          <w:rFonts w:asciiTheme="majorBidi" w:hAnsiTheme="majorBidi" w:cstheme="majorBidi"/>
          <w:lang w:val="en-US"/>
        </w:rPr>
        <w:t>s</w:t>
      </w:r>
      <w:r w:rsidR="00505209" w:rsidRPr="003C61F6">
        <w:rPr>
          <w:rFonts w:asciiTheme="majorBidi" w:hAnsiTheme="majorBidi" w:cstheme="majorBidi"/>
          <w:lang w:val="en-US"/>
        </w:rPr>
        <w:t xml:space="preserve"> </w:t>
      </w:r>
      <w:r w:rsidR="00611B59" w:rsidRPr="003C61F6">
        <w:rPr>
          <w:rFonts w:asciiTheme="majorBidi" w:hAnsiTheme="majorBidi" w:cstheme="majorBidi"/>
          <w:lang w:val="en-US"/>
        </w:rPr>
        <w:t>to agricultural supply</w:t>
      </w:r>
      <w:r w:rsidR="00505209" w:rsidRPr="003C61F6">
        <w:rPr>
          <w:rFonts w:asciiTheme="majorBidi" w:hAnsiTheme="majorBidi" w:cstheme="majorBidi"/>
          <w:lang w:val="en-US"/>
        </w:rPr>
        <w:t xml:space="preserve"> from political instability and extreme weather. </w:t>
      </w:r>
      <w:r w:rsidR="009C660E" w:rsidRPr="003C61F6">
        <w:rPr>
          <w:rFonts w:asciiTheme="majorBidi" w:hAnsiTheme="majorBidi" w:cstheme="majorBidi"/>
          <w:lang w:val="en-US"/>
        </w:rPr>
        <w:t>I</w:t>
      </w:r>
      <w:r w:rsidR="008F027E" w:rsidRPr="003C61F6">
        <w:rPr>
          <w:rFonts w:asciiTheme="majorBidi" w:hAnsiTheme="majorBidi" w:cstheme="majorBidi"/>
          <w:lang w:val="en-US"/>
        </w:rPr>
        <w:t>nternali</w:t>
      </w:r>
      <w:r w:rsidR="0026634A">
        <w:rPr>
          <w:rFonts w:asciiTheme="majorBidi" w:hAnsiTheme="majorBidi" w:cstheme="majorBidi"/>
          <w:lang w:val="en-US"/>
        </w:rPr>
        <w:t>s</w:t>
      </w:r>
      <w:r w:rsidR="008F027E" w:rsidRPr="003C61F6">
        <w:rPr>
          <w:rFonts w:asciiTheme="majorBidi" w:hAnsiTheme="majorBidi" w:cstheme="majorBidi"/>
          <w:lang w:val="en-US"/>
        </w:rPr>
        <w:t>ed conflict</w:t>
      </w:r>
      <w:r w:rsidR="009C660E" w:rsidRPr="003C61F6">
        <w:rPr>
          <w:rFonts w:asciiTheme="majorBidi" w:hAnsiTheme="majorBidi" w:cstheme="majorBidi"/>
          <w:lang w:val="en-US"/>
        </w:rPr>
        <w:t>s</w:t>
      </w:r>
      <w:r w:rsidR="003032D6" w:rsidRPr="003C61F6">
        <w:rPr>
          <w:rFonts w:asciiTheme="majorBidi" w:hAnsiTheme="majorBidi" w:cstheme="majorBidi"/>
          <w:lang w:val="en-US"/>
        </w:rPr>
        <w:t xml:space="preserve"> </w:t>
      </w:r>
      <w:r w:rsidR="009C660E" w:rsidRPr="003C61F6">
        <w:rPr>
          <w:rFonts w:asciiTheme="majorBidi" w:hAnsiTheme="majorBidi" w:cstheme="majorBidi"/>
          <w:lang w:val="en-US"/>
        </w:rPr>
        <w:t>have</w:t>
      </w:r>
      <w:r w:rsidR="008F027E" w:rsidRPr="003C61F6">
        <w:rPr>
          <w:rFonts w:asciiTheme="majorBidi" w:hAnsiTheme="majorBidi" w:cstheme="majorBidi"/>
          <w:lang w:val="en-US"/>
        </w:rPr>
        <w:t xml:space="preserve"> increased in </w:t>
      </w:r>
      <w:r w:rsidR="00EF18CF" w:rsidRPr="003C61F6">
        <w:rPr>
          <w:rFonts w:asciiTheme="majorBidi" w:hAnsiTheme="majorBidi" w:cstheme="majorBidi"/>
          <w:lang w:val="en-US"/>
        </w:rPr>
        <w:t>Sub-Saharan Africa</w:t>
      </w:r>
      <w:r w:rsidR="00874984" w:rsidRPr="003C61F6">
        <w:rPr>
          <w:rFonts w:asciiTheme="majorBidi" w:hAnsiTheme="majorBidi" w:cstheme="majorBidi"/>
          <w:lang w:val="en-US"/>
        </w:rPr>
        <w:t xml:space="preserve"> and the Middle East</w:t>
      </w:r>
      <w:r w:rsidR="00EF18CF" w:rsidRPr="003C61F6">
        <w:rPr>
          <w:rFonts w:asciiTheme="majorBidi" w:hAnsiTheme="majorBidi" w:cstheme="majorBidi"/>
          <w:lang w:val="en-US"/>
        </w:rPr>
        <w:t xml:space="preserve"> since 2010</w:t>
      </w:r>
      <w:r w:rsidR="008F027E" w:rsidRPr="003C61F6">
        <w:rPr>
          <w:rFonts w:asciiTheme="majorBidi" w:hAnsiTheme="majorBidi" w:cstheme="majorBidi"/>
          <w:lang w:val="en-US"/>
        </w:rPr>
        <w:t xml:space="preserve"> and </w:t>
      </w:r>
      <w:r w:rsidR="00874984" w:rsidRPr="003C61F6">
        <w:rPr>
          <w:rFonts w:asciiTheme="majorBidi" w:hAnsiTheme="majorBidi" w:cstheme="majorBidi"/>
          <w:lang w:val="en-US"/>
        </w:rPr>
        <w:t xml:space="preserve">are </w:t>
      </w:r>
      <w:r w:rsidR="008F027E" w:rsidRPr="003C61F6">
        <w:rPr>
          <w:rFonts w:asciiTheme="majorBidi" w:hAnsiTheme="majorBidi" w:cstheme="majorBidi"/>
          <w:lang w:val="en-US"/>
        </w:rPr>
        <w:t>responsible</w:t>
      </w:r>
      <w:r w:rsidR="00BC41EE" w:rsidRPr="003C61F6">
        <w:rPr>
          <w:rFonts w:asciiTheme="majorBidi" w:hAnsiTheme="majorBidi" w:cstheme="majorBidi"/>
          <w:lang w:val="en-US"/>
        </w:rPr>
        <w:t xml:space="preserve">, </w:t>
      </w:r>
      <w:r w:rsidR="004202A7" w:rsidRPr="003C61F6">
        <w:rPr>
          <w:rFonts w:asciiTheme="majorBidi" w:hAnsiTheme="majorBidi" w:cstheme="majorBidi"/>
          <w:lang w:val="en-US"/>
        </w:rPr>
        <w:t>combined</w:t>
      </w:r>
      <w:r w:rsidR="00BC41EE" w:rsidRPr="003C61F6">
        <w:rPr>
          <w:rFonts w:asciiTheme="majorBidi" w:hAnsiTheme="majorBidi" w:cstheme="majorBidi"/>
          <w:lang w:val="en-US"/>
        </w:rPr>
        <w:t xml:space="preserve"> with adverse climate conditions,</w:t>
      </w:r>
      <w:r w:rsidR="008F027E" w:rsidRPr="003C61F6">
        <w:rPr>
          <w:rFonts w:asciiTheme="majorBidi" w:hAnsiTheme="majorBidi" w:cstheme="majorBidi"/>
          <w:lang w:val="en-US"/>
        </w:rPr>
        <w:t xml:space="preserve"> for the first uptick in global hunger </w:t>
      </w:r>
      <w:r w:rsidR="00101BD2" w:rsidRPr="003C61F6">
        <w:rPr>
          <w:rFonts w:asciiTheme="majorBidi" w:hAnsiTheme="majorBidi" w:cstheme="majorBidi"/>
          <w:lang w:val="en-US"/>
        </w:rPr>
        <w:t>in recent times</w:t>
      </w:r>
      <w:r w:rsidR="00101BD2"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sidR="00101BD2"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11</w:t>
      </w:r>
      <w:r w:rsidR="00101BD2" w:rsidRPr="003C61F6">
        <w:rPr>
          <w:rFonts w:asciiTheme="majorBidi" w:hAnsiTheme="majorBidi" w:cstheme="majorBidi"/>
          <w:lang w:val="en-US"/>
        </w:rPr>
        <w:fldChar w:fldCharType="end"/>
      </w:r>
      <w:r w:rsidR="00101BD2" w:rsidRPr="003C61F6">
        <w:rPr>
          <w:rFonts w:asciiTheme="majorBidi" w:hAnsiTheme="majorBidi" w:cstheme="majorBidi"/>
          <w:lang w:val="en-US"/>
        </w:rPr>
        <w:t xml:space="preserve">. </w:t>
      </w:r>
      <w:r w:rsidR="005C33E8" w:rsidRPr="003C61F6">
        <w:rPr>
          <w:rFonts w:asciiTheme="majorBidi" w:hAnsiTheme="majorBidi" w:cstheme="majorBidi"/>
          <w:lang w:val="en-US"/>
        </w:rPr>
        <w:t xml:space="preserve">Building </w:t>
      </w:r>
      <w:r w:rsidR="000240AA" w:rsidRPr="003C61F6">
        <w:rPr>
          <w:rFonts w:asciiTheme="majorBidi" w:hAnsiTheme="majorBidi" w:cstheme="majorBidi"/>
          <w:lang w:val="en-US"/>
        </w:rPr>
        <w:t xml:space="preserve">resilience </w:t>
      </w:r>
      <w:r w:rsidR="005C33E8" w:rsidRPr="003C61F6">
        <w:rPr>
          <w:rFonts w:asciiTheme="majorBidi" w:hAnsiTheme="majorBidi" w:cstheme="majorBidi"/>
          <w:lang w:val="en-US"/>
        </w:rPr>
        <w:t>in</w:t>
      </w:r>
      <w:r w:rsidR="00B90A69" w:rsidRPr="003C61F6">
        <w:rPr>
          <w:rFonts w:asciiTheme="majorBidi" w:hAnsiTheme="majorBidi" w:cstheme="majorBidi"/>
          <w:lang w:val="en-US"/>
        </w:rPr>
        <w:t xml:space="preserve"> </w:t>
      </w:r>
      <w:r w:rsidR="000240AA" w:rsidRPr="003C61F6">
        <w:rPr>
          <w:rFonts w:asciiTheme="majorBidi" w:hAnsiTheme="majorBidi" w:cstheme="majorBidi"/>
          <w:lang w:val="en-US"/>
        </w:rPr>
        <w:t xml:space="preserve">conflict affected zones will require multi-faceted efforts </w:t>
      </w:r>
      <w:r w:rsidR="00501D3C" w:rsidRPr="003C61F6">
        <w:rPr>
          <w:rFonts w:asciiTheme="majorBidi" w:hAnsiTheme="majorBidi" w:cstheme="majorBidi"/>
          <w:lang w:val="en-US"/>
        </w:rPr>
        <w:t>to help</w:t>
      </w:r>
      <w:r w:rsidR="000240AA" w:rsidRPr="003C61F6">
        <w:rPr>
          <w:rFonts w:asciiTheme="majorBidi" w:hAnsiTheme="majorBidi" w:cstheme="majorBidi"/>
          <w:lang w:val="en-US"/>
        </w:rPr>
        <w:t xml:space="preserve"> nations and households prevent, anticipate, cope with and recover from shocks</w:t>
      </w:r>
      <w:r w:rsidR="000240AA"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sidR="000240AA"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11</w:t>
      </w:r>
      <w:r w:rsidR="000240AA" w:rsidRPr="003C61F6">
        <w:rPr>
          <w:rFonts w:asciiTheme="majorBidi" w:hAnsiTheme="majorBidi" w:cstheme="majorBidi"/>
          <w:lang w:val="en-US"/>
        </w:rPr>
        <w:fldChar w:fldCharType="end"/>
      </w:r>
      <w:r w:rsidR="000240AA" w:rsidRPr="003C61F6">
        <w:rPr>
          <w:rFonts w:asciiTheme="majorBidi" w:hAnsiTheme="majorBidi" w:cstheme="majorBidi"/>
          <w:lang w:val="en-US"/>
        </w:rPr>
        <w:t>. Greater understanding of the proximate and ultimate causes of conflict in different areas will be central to prevention</w:t>
      </w:r>
      <w:r w:rsidR="000240AA" w:rsidRPr="003C61F6">
        <w:rPr>
          <w:rFonts w:asciiTheme="majorBidi" w:hAnsiTheme="majorBidi" w:cstheme="majorBidi"/>
          <w:lang w:val="en-US"/>
        </w:rPr>
        <w:fldChar w:fldCharType="begin" w:fldLock="1"/>
      </w:r>
      <w:r w:rsidR="00D27347">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"mendeley" : { "formattedCitation" : "&lt;sup&gt;11&lt;/sup&gt;", "plainTextFormattedCitation" : "11", "previouslyFormattedCitation" : "&lt;sup&gt;11&lt;/sup&gt;" }, "properties" : { "noteIndex" : 0 }, "schema" : "https://github.com/citation-style-language/schema/raw/master/csl-citation.json" }</w:instrText>
      </w:r>
      <w:r w:rsidR="000240AA" w:rsidRPr="003C61F6">
        <w:rPr>
          <w:rFonts w:asciiTheme="majorBidi" w:hAnsiTheme="majorBidi" w:cstheme="majorBidi"/>
          <w:lang w:val="en-US"/>
        </w:rPr>
        <w:fldChar w:fldCharType="separate"/>
      </w:r>
      <w:r w:rsidR="00272A04" w:rsidRPr="00272A04">
        <w:rPr>
          <w:rFonts w:asciiTheme="majorBidi" w:hAnsiTheme="majorBidi" w:cstheme="majorBidi"/>
          <w:noProof/>
          <w:vertAlign w:val="superscript"/>
          <w:lang w:val="en-US"/>
        </w:rPr>
        <w:t>11</w:t>
      </w:r>
      <w:r w:rsidR="000240AA" w:rsidRPr="003C61F6">
        <w:rPr>
          <w:rFonts w:asciiTheme="majorBidi" w:hAnsiTheme="majorBidi" w:cstheme="majorBidi"/>
          <w:lang w:val="en-US"/>
        </w:rPr>
        <w:fldChar w:fldCharType="end"/>
      </w:r>
      <w:r w:rsidR="00501D3C" w:rsidRPr="003C61F6">
        <w:rPr>
          <w:rFonts w:asciiTheme="majorBidi" w:hAnsiTheme="majorBidi" w:cstheme="majorBidi"/>
          <w:lang w:val="en-US"/>
        </w:rPr>
        <w:t>. Development of novel</w:t>
      </w:r>
      <w:r w:rsidR="000240AA" w:rsidRPr="003C61F6">
        <w:rPr>
          <w:rFonts w:asciiTheme="majorBidi" w:hAnsiTheme="majorBidi" w:cstheme="majorBidi"/>
          <w:lang w:val="en-US"/>
        </w:rPr>
        <w:t xml:space="preserve"> early-warning systems for violence are already underway</w:t>
      </w:r>
      <w:r w:rsidR="000240AA"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"URL" : "http://www.pcr.uu.se/research/views/", "author" : [ { "dropping-particle" : "", "family" : "Uppsala Universitet", "given" : "", "non-dropping-particle" : "", "parse-names" : false, "suffix" : "" } ], "container-title" : "Department of peace and conflict research", "id" : "ITEM-1", "issued" : { "date-parts" : [ [ "2017" ] ] }, "title" : "ViEWS: a political Violence Early-Warning System", "type" : "webpage" }, "uris" : [ "http://www.mendeley.com/documents/?uuid=b4818f49-27a8-48dc-9a09-67f777303f7e" ] } ], "mendeley" : { "formattedCitation" : "&lt;sup&gt;33&lt;/sup&gt;", "plainTextFormattedCitation" : "33", "previouslyFormattedCitation" : "&lt;sup&gt;33&lt;/sup&gt;" }, "properties" : { "noteIndex" : 0 }, "schema" : "https://github.com/citation-style-language/schema/raw/master/csl-citation.json" }</w:instrText>
      </w:r>
      <w:r w:rsidR="000240AA"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33</w:t>
      </w:r>
      <w:r w:rsidR="000240AA" w:rsidRPr="003C61F6">
        <w:rPr>
          <w:rFonts w:asciiTheme="majorBidi" w:hAnsiTheme="majorBidi" w:cstheme="majorBidi"/>
          <w:lang w:val="en-US"/>
        </w:rPr>
        <w:fldChar w:fldCharType="end"/>
      </w:r>
      <w:r w:rsidR="005113A6" w:rsidRPr="003C61F6">
        <w:rPr>
          <w:rFonts w:asciiTheme="majorBidi" w:hAnsiTheme="majorBidi" w:cstheme="majorBidi"/>
          <w:lang w:val="en-US"/>
        </w:rPr>
        <w:t xml:space="preserve">. A number of social protection instruments may </w:t>
      </w:r>
      <w:r w:rsidR="00A23EA6" w:rsidRPr="003C61F6">
        <w:rPr>
          <w:rFonts w:asciiTheme="majorBidi" w:hAnsiTheme="majorBidi" w:cstheme="majorBidi"/>
          <w:lang w:val="en-US"/>
        </w:rPr>
        <w:t>become increasing</w:t>
      </w:r>
      <w:r w:rsidR="005C33E8" w:rsidRPr="003C61F6">
        <w:rPr>
          <w:rFonts w:asciiTheme="majorBidi" w:hAnsiTheme="majorBidi" w:cstheme="majorBidi"/>
          <w:lang w:val="en-US"/>
        </w:rPr>
        <w:t xml:space="preserve">ly important </w:t>
      </w:r>
      <w:r w:rsidR="00895541" w:rsidRPr="003C61F6">
        <w:rPr>
          <w:rFonts w:asciiTheme="majorBidi" w:hAnsiTheme="majorBidi" w:cstheme="majorBidi"/>
          <w:lang w:val="en-US"/>
        </w:rPr>
        <w:t xml:space="preserve">as coping mechanisms </w:t>
      </w:r>
      <w:r w:rsidR="005C33E8" w:rsidRPr="003C61F6">
        <w:rPr>
          <w:rFonts w:asciiTheme="majorBidi" w:hAnsiTheme="majorBidi" w:cstheme="majorBidi"/>
          <w:lang w:val="en-US"/>
        </w:rPr>
        <w:t>in conflict zones</w:t>
      </w:r>
      <w:r w:rsidR="00895541" w:rsidRPr="003C61F6">
        <w:rPr>
          <w:rFonts w:asciiTheme="majorBidi" w:hAnsiTheme="majorBidi" w:cstheme="majorBidi"/>
          <w:lang w:val="en-US"/>
        </w:rPr>
        <w:t>. T</w:t>
      </w:r>
      <w:r w:rsidR="00B431AA" w:rsidRPr="003C61F6">
        <w:rPr>
          <w:rFonts w:asciiTheme="majorBidi" w:hAnsiTheme="majorBidi" w:cstheme="majorBidi"/>
          <w:lang w:val="en-US"/>
        </w:rPr>
        <w:t xml:space="preserve">imely </w:t>
      </w:r>
      <w:r w:rsidR="005302B2" w:rsidRPr="003C61F6">
        <w:rPr>
          <w:rFonts w:asciiTheme="majorBidi" w:hAnsiTheme="majorBidi" w:cstheme="majorBidi"/>
          <w:lang w:val="en-US"/>
        </w:rPr>
        <w:t>food and cash transfers, and food or cash for work programmes</w:t>
      </w:r>
      <w:r w:rsidR="00895541" w:rsidRPr="003C61F6">
        <w:rPr>
          <w:rFonts w:asciiTheme="majorBidi" w:hAnsiTheme="majorBidi" w:cstheme="majorBidi"/>
          <w:lang w:val="en-US"/>
        </w:rPr>
        <w:t xml:space="preserve"> during times</w:t>
      </w:r>
      <w:r w:rsidR="00FA6BD9" w:rsidRPr="003C61F6">
        <w:rPr>
          <w:rFonts w:asciiTheme="majorBidi" w:hAnsiTheme="majorBidi" w:cstheme="majorBidi"/>
          <w:lang w:val="en-US"/>
        </w:rPr>
        <w:t xml:space="preserve"> of </w:t>
      </w:r>
      <w:r w:rsidR="00895541" w:rsidRPr="003C61F6">
        <w:rPr>
          <w:rFonts w:asciiTheme="majorBidi" w:hAnsiTheme="majorBidi" w:cstheme="majorBidi"/>
          <w:lang w:val="en-US"/>
        </w:rPr>
        <w:t xml:space="preserve">crisis show promise throughout </w:t>
      </w:r>
      <w:r w:rsidR="003E1BA4">
        <w:rPr>
          <w:rFonts w:asciiTheme="majorBidi" w:hAnsiTheme="majorBidi" w:cstheme="majorBidi"/>
          <w:lang w:val="en-US"/>
        </w:rPr>
        <w:t>S</w:t>
      </w:r>
      <w:r w:rsidR="00895541" w:rsidRPr="003C61F6">
        <w:rPr>
          <w:rFonts w:asciiTheme="majorBidi" w:hAnsiTheme="majorBidi" w:cstheme="majorBidi"/>
          <w:lang w:val="en-US"/>
        </w:rPr>
        <w:t>ub-Saharan Africa</w:t>
      </w:r>
      <w:r w:rsidR="00FA6BD9"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"author" : [ { "dropping-particle" : "", "family" : "Devereaux", "given" : "S", "non-dropping-particle" : "", "parse-names" : false, "suffix" : "" } ], "container-title" : "Food policy", "id" : "ITEM-1", "issued" : { "date-parts" : [ [ "2016" ] ] }, "page" : "56-72", "title" : "Social protection for enhanced food security in sub-Saharan Africa", "type" : "article-journal", "volume" : "60" }, "uris" : [ "http://www.mendeley.com/documents/?uuid=0477c51c-68d3-4a06-a07c-db7cc68fe8fe" ] } ], "mendeley" : { "formattedCitation" : "&lt;sup&gt;34&lt;/sup&gt;", "plainTextFormattedCitation" : "34", "previouslyFormattedCitation" : "&lt;sup&gt;34&lt;/sup&gt;" }, "properties" : { "noteIndex" : 0 }, "schema" : "https://github.com/citation-style-language/schema/raw/master/csl-citation.json" }</w:instrText>
      </w:r>
      <w:r w:rsidR="00FA6BD9"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34</w:t>
      </w:r>
      <w:r w:rsidR="00FA6BD9" w:rsidRPr="003C61F6">
        <w:rPr>
          <w:rFonts w:asciiTheme="majorBidi" w:hAnsiTheme="majorBidi" w:cstheme="majorBidi"/>
          <w:lang w:val="en-US"/>
        </w:rPr>
        <w:fldChar w:fldCharType="end"/>
      </w:r>
      <w:r w:rsidR="00FA6BD9" w:rsidRPr="003C61F6">
        <w:rPr>
          <w:rFonts w:asciiTheme="majorBidi" w:hAnsiTheme="majorBidi" w:cstheme="majorBidi"/>
          <w:lang w:val="en-US"/>
        </w:rPr>
        <w:t>. Participatory planning with, and post-conflict support for</w:t>
      </w:r>
      <w:r w:rsidR="00F23C8D" w:rsidRPr="003C61F6">
        <w:rPr>
          <w:rFonts w:asciiTheme="majorBidi" w:hAnsiTheme="majorBidi" w:cstheme="majorBidi"/>
          <w:lang w:val="en-US"/>
        </w:rPr>
        <w:t>,</w:t>
      </w:r>
      <w:r w:rsidR="00FA6BD9" w:rsidRPr="003C61F6">
        <w:rPr>
          <w:rFonts w:asciiTheme="majorBidi" w:hAnsiTheme="majorBidi" w:cstheme="majorBidi"/>
          <w:lang w:val="en-US"/>
        </w:rPr>
        <w:t xml:space="preserve"> those displaced such as provisioning of tools, seeds or skills training will be crucial in building faster recovery times and closing yield gaps</w:t>
      </w:r>
      <w:r w:rsidR="00FA6BD9"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"ISBN" : "978-92-5-109888-2", "author" : [ { "dropping-particle" : "", "family" : "FAO IFAD UNICEF WFP &amp; WHO", "given" : "", "non-dropping-particle" : "", "parse-names" : false, "suffix" : "" } ], "container-title" : "FAO, Rome, Italy", "id" : "ITEM-1", "issued" : { "date-parts" : [ [ "2017" ] ] }, "title" : "The State of Food Security and Nutrition in the World", "type" : "report" }, "uris" : [ "http://www.mendeley.com/documents/?uuid=0419ec5d-2beb-46e8-a6ff-0967d7dd1996" ] }, { "id" : "ITEM-2", "itemData" : { "DOI" : "10.1098/rstb.2012.0284", "ISBN" : "1471-2970 (Electronic)\\r0962-8436 (Linking)", "ISSN" : "0962-8436", "PMID" : "24535391", "abstract" : "Food insecurity is a chronic problem in Africa and is likely to worsen with climate change and population growth. It is largely due to poor yields of the cereal crops caused by factors including stemborer pests, striga weeds and degraded soils. A platform technology, 'push-pull', based on locally available companion plants, effectively addresses these constraints resulting in substantial grain yield increases. It involves intercropping cereal crops with a forage legume, desmodium, and planting Napier grass as a border crop. Desmodium repels stemborer moths (push), and attracts their natural enemies, while Napier grass attracts them (pull). Desmodium is very effective in suppressing striga weed while improving soil fertility through nitrogen fixation and improved organic matter content. Both companion plants provide high-value animal fodder, facilitating milk production and diversifying farmers' income sources. To extend these benefits to drier areas and ensure long-term sustainability of the technology in view of climate change, drought-tolerant trap and intercrop plants are being identified. Studies show that the locally commercial brachiaria cv mulato (trap crop) and greenleaf desmodium (intercrop) can tolerate long droughts. New on-farm field trials show that using these two companion crops in adapted push-pull technology provides effective control of stemborers and striga weeds, resulting in significant grain yield increases. Effective multi-level partnerships have been established with national agricultural research and extension systems, non-governmental organizations and other stakeholders to enhance dissemination of the technology with a goal of reaching one million farm households in the region by 2020. These will be supported by an efficient desmodium seed production and distribution system in eastern Africa, relevant policies and stakeholder training and capacity development.", "author" : [ { "dropping-particle" : "", "family" : "Khan", "given" : "Z. R.", "non-dropping-particle" : "", "parse-names" : false, "suffix" : "" }, { "dropping-particle" : "", "family" : "Midega", "given" : "C. A. O.", "non-dropping-particle" : "", "parse-names" : false, "suffix" : "" }, { "dropping-particle" : "", "family" : "Pittchar", "given" : "J. O.", "non-dropping-particle" : "", "parse-names" : false, "suffix" : "" }, { "dropping-particle" : "", "family" : "Murage", "given" : "A. W.", "non-dropping-particle" : "", "parse-names" : false, "suffix" : "" }, { "dropping-particle" : "", "family" : "Birkett", "given" : "M. A.", "non-dropping-particle" : "", "parse-names" : false, "suffix" : "" }, { "dropping-particle" : "", "family" : "Bruce", "given" : "T. J. A.", "non-dropping-particle" : "", "parse-names" : false, "suffix" : "" }, { "dropping-particle" : "", "family" : "Pickett", "given" : "J. A.", "non-dropping-particle" : "", "parse-names" : false, "suffix" : "" } ], "container-title" : "Philosophical Transactions of the Royal Society B: Biological Sciences", "id" : "ITEM-2", "issue" : "1639", "issued" : { "date-parts" : [ [ "2014" ] ] }, "page" : "20120284-20120284", "title" : "Achieving food security for one million sub-Saharan African poor through push-pull innovation by 2020", "type" : "article-journal", "volume" : "369" }, "uris" : [ "http://www.mendeley.com/documents/?uuid=cbd488e7-04af-4706-90d5-4a33b96dab31" ] } ], "mendeley" : { "formattedCitation" : "&lt;sup&gt;11,35&lt;/sup&gt;", "plainTextFormattedCitation" : "11,35", "previouslyFormattedCitation" : "&lt;sup&gt;11,35&lt;/sup&gt;" }, "properties" : { "noteIndex" : 0 }, "schema" : "https://github.com/citation-style-language/schema/raw/master/csl-citation.json" }</w:instrText>
      </w:r>
      <w:r w:rsidR="00FA6BD9"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11,35</w:t>
      </w:r>
      <w:r w:rsidR="00FA6BD9" w:rsidRPr="003C61F6">
        <w:rPr>
          <w:rFonts w:asciiTheme="majorBidi" w:hAnsiTheme="majorBidi" w:cstheme="majorBidi"/>
          <w:lang w:val="en-US"/>
        </w:rPr>
        <w:fldChar w:fldCharType="end"/>
      </w:r>
      <w:r w:rsidR="00E816B9" w:rsidRPr="003C61F6">
        <w:rPr>
          <w:rFonts w:asciiTheme="majorBidi" w:hAnsiTheme="majorBidi" w:cstheme="majorBidi"/>
          <w:lang w:val="en-US"/>
        </w:rPr>
        <w:t xml:space="preserve">. Weather-indexed insurance is another innovative tool that may help protect farmers against income or food access losses during </w:t>
      </w:r>
      <w:r w:rsidR="00B13B2A" w:rsidRPr="003C61F6">
        <w:rPr>
          <w:rFonts w:asciiTheme="majorBidi" w:hAnsiTheme="majorBidi" w:cstheme="majorBidi"/>
          <w:lang w:val="en-US"/>
        </w:rPr>
        <w:t>adverse</w:t>
      </w:r>
      <w:r w:rsidR="00E816B9" w:rsidRPr="003C61F6">
        <w:rPr>
          <w:rFonts w:asciiTheme="majorBidi" w:hAnsiTheme="majorBidi" w:cstheme="majorBidi"/>
          <w:lang w:val="en-US"/>
        </w:rPr>
        <w:t xml:space="preserve"> </w:t>
      </w:r>
      <w:r w:rsidR="00B13B2A" w:rsidRPr="003C61F6">
        <w:rPr>
          <w:rFonts w:asciiTheme="majorBidi" w:hAnsiTheme="majorBidi" w:cstheme="majorBidi"/>
          <w:lang w:val="en-US"/>
        </w:rPr>
        <w:t>conditions</w:t>
      </w:r>
      <w:r w:rsidR="00E816B9"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"10.1007/s12571-010-0087-y", "ISBN" : "18764517 (ISSN)", "ISSN" : "18764517", "abstract" : "This paper reviews the potential role for and experience with index based insurance for managing drought risks in agriculture and rural areas in the dry areas of developing countries It argues that while index insurance is not a panacea for risk management, it could make important, market-based contributions in catalyzing sustainable safety nets and promoting agricultural growth And though the private sector should be the main supplier, there are still important enabling and facilitating roles that need to be played by the public sector", "author" : [ { "dropping-particle" : "", "family" : "Hazell", "given" : "Peter B.R.", "non-dropping-particle" : "", "parse-names" : false, "suffix" : "" }, { "dropping-particle" : "", "family" : "Hess", "given" : "Ulrich", "non-dropping-particle" : "", "parse-names" : false, "suffix" : "" } ], "container-title" : "Food Security", "id" : "ITEM-1", "issue" : "4", "issued" : { "date-parts" : [ [ "2010" ] ] }, "page" : "395-405", "title" : "Drought insurance for agricultural development and food security in dryland areas", "type" : "article-journal", "volume" : "2" }, "uris" : [ "http://www.mendeley.com/documents/?uuid=cf4acb96-43de-40f5-87c2-b287360108ed" ] } ], "mendeley" : { "formattedCitation" : "&lt;sup&gt;36&lt;/sup&gt;", "plainTextFormattedCitation" : "36", "previouslyFormattedCitation" : "&lt;sup&gt;36&lt;/sup&gt;" }, "properties" : { "noteIndex" : 0 }, "schema" : "https://github.com/citation-style-language/schema/raw/master/csl-citation.json" }</w:instrText>
      </w:r>
      <w:r w:rsidR="00E816B9"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36</w:t>
      </w:r>
      <w:r w:rsidR="00E816B9" w:rsidRPr="003C61F6">
        <w:rPr>
          <w:rFonts w:asciiTheme="majorBidi" w:hAnsiTheme="majorBidi" w:cstheme="majorBidi"/>
          <w:lang w:val="en-US"/>
        </w:rPr>
        <w:fldChar w:fldCharType="end"/>
      </w:r>
      <w:r w:rsidR="00FC21E1" w:rsidRPr="003C61F6">
        <w:rPr>
          <w:rFonts w:asciiTheme="majorBidi" w:hAnsiTheme="majorBidi" w:cstheme="majorBidi"/>
          <w:lang w:val="en-US"/>
        </w:rPr>
        <w:t>, and will be</w:t>
      </w:r>
      <w:r w:rsidR="00E710B8" w:rsidRPr="003C61F6">
        <w:rPr>
          <w:rFonts w:asciiTheme="majorBidi" w:hAnsiTheme="majorBidi" w:cstheme="majorBidi"/>
          <w:lang w:val="en-US"/>
        </w:rPr>
        <w:t xml:space="preserve"> </w:t>
      </w:r>
      <w:r w:rsidR="00611B59" w:rsidRPr="003C61F6">
        <w:rPr>
          <w:rFonts w:asciiTheme="majorBidi" w:hAnsiTheme="majorBidi" w:cstheme="majorBidi"/>
          <w:lang w:val="en-US"/>
        </w:rPr>
        <w:t>particularly important i</w:t>
      </w:r>
      <w:r w:rsidR="00E710B8" w:rsidRPr="003C61F6">
        <w:rPr>
          <w:rFonts w:asciiTheme="majorBidi" w:hAnsiTheme="majorBidi" w:cstheme="majorBidi"/>
          <w:lang w:val="en-US"/>
        </w:rPr>
        <w:t>f predictions of</w:t>
      </w:r>
      <w:r w:rsidR="000F0BEC">
        <w:rPr>
          <w:rFonts w:asciiTheme="majorBidi" w:hAnsiTheme="majorBidi" w:cstheme="majorBidi"/>
          <w:lang w:val="en-US"/>
        </w:rPr>
        <w:t xml:space="preserve"> even</w:t>
      </w:r>
      <w:r w:rsidR="00E710B8" w:rsidRPr="003C61F6">
        <w:rPr>
          <w:rFonts w:asciiTheme="majorBidi" w:hAnsiTheme="majorBidi" w:cstheme="majorBidi"/>
          <w:lang w:val="en-US"/>
        </w:rPr>
        <w:t xml:space="preserve"> more frequent </w:t>
      </w:r>
      <w:r w:rsidR="00B13B2A" w:rsidRPr="003C61F6">
        <w:rPr>
          <w:rFonts w:asciiTheme="majorBidi" w:hAnsiTheme="majorBidi" w:cstheme="majorBidi"/>
          <w:lang w:val="en-US"/>
        </w:rPr>
        <w:t xml:space="preserve">extreme events </w:t>
      </w:r>
      <w:r w:rsidR="00E710B8" w:rsidRPr="003C61F6">
        <w:rPr>
          <w:rFonts w:asciiTheme="majorBidi" w:hAnsiTheme="majorBidi" w:cstheme="majorBidi"/>
          <w:lang w:val="en-US"/>
        </w:rPr>
        <w:t>are</w:t>
      </w:r>
      <w:r w:rsidR="003E1BA4">
        <w:rPr>
          <w:rFonts w:asciiTheme="majorBidi" w:hAnsiTheme="majorBidi" w:cstheme="majorBidi"/>
          <w:lang w:val="en-US"/>
        </w:rPr>
        <w:t xml:space="preserve"> further</w:t>
      </w:r>
      <w:r w:rsidR="00E710B8" w:rsidRPr="003C61F6">
        <w:rPr>
          <w:rFonts w:asciiTheme="majorBidi" w:hAnsiTheme="majorBidi" w:cstheme="majorBidi"/>
          <w:lang w:val="en-US"/>
        </w:rPr>
        <w:t xml:space="preserve"> reali</w:t>
      </w:r>
      <w:r w:rsidR="004C6351">
        <w:rPr>
          <w:rFonts w:asciiTheme="majorBidi" w:hAnsiTheme="majorBidi" w:cstheme="majorBidi"/>
          <w:lang w:val="en-US"/>
        </w:rPr>
        <w:t>s</w:t>
      </w:r>
      <w:r w:rsidR="00E710B8" w:rsidRPr="003C61F6">
        <w:rPr>
          <w:rFonts w:asciiTheme="majorBidi" w:hAnsiTheme="majorBidi" w:cstheme="majorBidi"/>
          <w:lang w:val="en-US"/>
        </w:rPr>
        <w:t>ed</w:t>
      </w:r>
      <w:r w:rsidR="002A5C42">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"10.1038/nclimate2100", "ISBN" : "1758-678X", "ISSN" : "1758678X", "abstract" : "El Ni\u00f1o events are a prominent feature of climate variability with global climatic impacts. The 1997/98 episode, often referred to as \u2018the climate event of the twentieth century\u20191,2, and the 1982/83 extreme El Ni\u00f1o3, featured a pronounced eastward extension of the west Pacific warm pool and development of atmospheric convection, and hence a huge rainfall increase, in the usually cold and dry equatorial eastern Pacific. Such a massive reorganization of atmospheric convection, which we define as an extreme El Ni\u00f1o, severely disrupted global weather patterns, affecting ecosystems4,5, agriculture6, tropical cyclones, drought, bushfires, floods and other extreme weather events worldwide3,7\u20139. Potential future changes in such extreme El Ni\u00f1o occurrences could have profound socio-economic consequences. Here we present climate modelling evidence for a doubling in the occurrences in the future in response to greenhouse warming.We estimate the change by aggregating results from climate models in the Coupled Model Intercomparison Project phases 3 (CMIP3; ref. 10) and 5 (CMIP5; ref. 11) multi-model databases, and a perturbed physics ensemble12. The increased frequency arises from a projected surface warming over the eastern equatorial Pacific that occurs faster than in the surrounding ocean waters13,14, facilitating more occurrences of atmospheric convection in the eastern equatorial region.", "author" : [ { "dropping-particle" : "", "family" : "Cai", "given" : "Wenju", "non-dropping-particle" : "", "parse-names" : false, "suffix" : "" }, { "dropping-particle" : "", "family" : "Borlace", "given" : "Simon", "non-dropping-particle" : "", "parse-names" : false, "suffix" : "" }, { "dropping-particle" : "", "family" : "Lengaigne", "given" : "Matthieu", "non-dropping-particle" : "", "parse-names" : false, "suffix" : "" }, { "dropping-particle" : "", "family" : "Rensch", "given" : "Peter", "non-dropping-particle" : "Van", "parse-names" : false, "suffix" : "" }, { "dropping-particle" : "", "family" : "Collins", "given" : "Mat", "non-dropping-particle" : "", "parse-names" : false, "suffix" : "" }, { "dropping-particle" : "", "family" : "Vecchi", "given" : "Gabriel", "non-dropping-particle" : "", "parse-names" : false, "suffix" : "" }, { "dropping-particle" : "", "family" : "Timmermann", "given" : "Axel", "non-dropping-particle" : "", "parse-names" : false, "suffix" : "" }, { "dropping-particle" : "", "family" : "Santoso", "given" : "Agus", "non-dropping-particle" : "", "parse-names" : false, "suffix" : "" }, { "dropping-particle" : "", "family" : "Mcphaden", "given" : "Michael J.", "non-dropping-particle" : "", "parse-names" : false, "suffix" : "" }, { "dropping-particle" : "", "family" : "Wu", "given" : "Lixin", "non-dropping-particle" : "", "parse-names" : false, "suffix" : "" }, { "dropping-particle" : "", "family" : "England", "given" : "Matthew H.", "non-dropping-particle" : "", "parse-names" : false, "suffix" : "" }, { "dropping-particle" : "", "family" : "Wang", "given" : "Guojian", "non-dropping-particle" : "", "parse-names" : false, "suffix" : "" }, { "dropping-particle" : "", "family" : "Guilyardi", "given" : "Eric", "non-dropping-particle" : "", "parse-names" : false, "suffix" : "" }, { "dropping-particle" : "", "family" : "Jin", "given" : "Fei Fei", "non-dropping-particle" : "", "parse-names" : false, "suffix" : "" } ], "container-title" : "Nature Climate Change", "id" : "ITEM-1", "issue" : "2", "issued" : { "date-parts" : [ [ "2014" ] ] }, "page" : "111-116", "publisher" : "Nature Publishing Group", "title" : "Increasing frequency of extreme El Ni\u00f1o events due to greenhouse warming", "type" : "article-journal", "volume" : "4" }, "uris" : [ "http://www.mendeley.com/documents/?uuid=1cbdf3e5-6588-4634-bbb7-100ba922a1ad" ] } ], "mendeley" : { "formattedCitation" : "&lt;sup&gt;37&lt;/sup&gt;", "plainTextFormattedCitation" : "37", "previouslyFormattedCitation" : "&lt;sup&gt;37&lt;/sup&gt;" }, "properties" : { "noteIndex" : 0 }, "schema" : "https://github.com/citation-style-language/schema/raw/master/csl-citation.json" }</w:instrText>
      </w:r>
      <w:r w:rsidR="002A5C42">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37</w:t>
      </w:r>
      <w:r w:rsidR="002A5C42">
        <w:rPr>
          <w:rFonts w:asciiTheme="majorBidi" w:hAnsiTheme="majorBidi" w:cstheme="majorBidi"/>
          <w:lang w:val="en-US"/>
        </w:rPr>
        <w:fldChar w:fldCharType="end"/>
      </w:r>
      <w:r w:rsidR="002E1C21" w:rsidRPr="003C61F6">
        <w:rPr>
          <w:rFonts w:asciiTheme="majorBidi" w:hAnsiTheme="majorBidi" w:cstheme="majorBidi"/>
          <w:lang w:val="en-US"/>
        </w:rPr>
        <w:t>.</w:t>
      </w:r>
    </w:p>
    <w:p w14:paraId="48B3DE6C" w14:textId="362BFCAD" w:rsidR="0089065A" w:rsidRPr="003C61F6" w:rsidRDefault="00611B59" w:rsidP="008263AD">
      <w:pPr>
        <w:spacing w:line="360" w:lineRule="auto"/>
        <w:rPr>
          <w:rFonts w:asciiTheme="majorBidi" w:hAnsiTheme="majorBidi" w:cstheme="majorBidi"/>
          <w:lang w:val="en-US"/>
        </w:rPr>
      </w:pPr>
      <w:r w:rsidRPr="003C61F6">
        <w:rPr>
          <w:rFonts w:asciiTheme="majorBidi" w:hAnsiTheme="majorBidi" w:cstheme="majorBidi"/>
          <w:lang w:val="en-US"/>
        </w:rPr>
        <w:t>P</w:t>
      </w:r>
      <w:r w:rsidR="004716F6" w:rsidRPr="003C61F6">
        <w:rPr>
          <w:rFonts w:asciiTheme="majorBidi" w:hAnsiTheme="majorBidi" w:cstheme="majorBidi"/>
          <w:lang w:val="en-US"/>
        </w:rPr>
        <w:t>ro</w:t>
      </w:r>
      <w:r w:rsidRPr="003C61F6">
        <w:rPr>
          <w:rFonts w:asciiTheme="majorBidi" w:hAnsiTheme="majorBidi" w:cstheme="majorBidi"/>
          <w:lang w:val="en-US"/>
        </w:rPr>
        <w:t>tective</w:t>
      </w:r>
      <w:r w:rsidR="00E816B9" w:rsidRPr="003C61F6">
        <w:rPr>
          <w:rFonts w:asciiTheme="majorBidi" w:hAnsiTheme="majorBidi" w:cstheme="majorBidi"/>
          <w:lang w:val="en-US"/>
        </w:rPr>
        <w:t xml:space="preserve"> measures </w:t>
      </w:r>
      <w:r w:rsidR="004716F6" w:rsidRPr="003C61F6">
        <w:rPr>
          <w:rFonts w:asciiTheme="majorBidi" w:hAnsiTheme="majorBidi" w:cstheme="majorBidi"/>
          <w:lang w:val="en-US"/>
        </w:rPr>
        <w:t>need to extend</w:t>
      </w:r>
      <w:r w:rsidR="00E816B9" w:rsidRPr="003C61F6">
        <w:rPr>
          <w:rFonts w:asciiTheme="majorBidi" w:hAnsiTheme="majorBidi" w:cstheme="majorBidi"/>
          <w:lang w:val="en-US"/>
        </w:rPr>
        <w:t xml:space="preserve"> </w:t>
      </w:r>
      <w:r w:rsidR="002E1C21" w:rsidRPr="003C61F6">
        <w:rPr>
          <w:rFonts w:asciiTheme="majorBidi" w:hAnsiTheme="majorBidi" w:cstheme="majorBidi"/>
          <w:lang w:val="en-US"/>
        </w:rPr>
        <w:t xml:space="preserve">beyond </w:t>
      </w:r>
      <w:r w:rsidR="00E816B9" w:rsidRPr="003C61F6">
        <w:rPr>
          <w:rFonts w:asciiTheme="majorBidi" w:hAnsiTheme="majorBidi" w:cstheme="majorBidi"/>
          <w:lang w:val="en-US"/>
        </w:rPr>
        <w:t>agricultur</w:t>
      </w:r>
      <w:r w:rsidR="004716F6" w:rsidRPr="003C61F6">
        <w:rPr>
          <w:rFonts w:asciiTheme="majorBidi" w:hAnsiTheme="majorBidi" w:cstheme="majorBidi"/>
          <w:lang w:val="en-US"/>
        </w:rPr>
        <w:t>e, however;</w:t>
      </w:r>
      <w:r w:rsidR="00423CD7" w:rsidRPr="003C61F6">
        <w:rPr>
          <w:rFonts w:asciiTheme="majorBidi" w:hAnsiTheme="majorBidi" w:cstheme="majorBidi"/>
          <w:lang w:val="en-US"/>
        </w:rPr>
        <w:t xml:space="preserve"> as t</w:t>
      </w:r>
      <w:r w:rsidR="009C660E" w:rsidRPr="003C61F6">
        <w:rPr>
          <w:rFonts w:asciiTheme="majorBidi" w:hAnsiTheme="majorBidi" w:cstheme="majorBidi"/>
          <w:lang w:val="en-US"/>
        </w:rPr>
        <w:t xml:space="preserve">he threat </w:t>
      </w:r>
      <w:r w:rsidR="00423CD7" w:rsidRPr="003C61F6">
        <w:rPr>
          <w:rFonts w:asciiTheme="majorBidi" w:hAnsiTheme="majorBidi" w:cstheme="majorBidi"/>
          <w:lang w:val="en-US"/>
        </w:rPr>
        <w:t xml:space="preserve">from war and climate shocks are </w:t>
      </w:r>
      <w:r w:rsidR="009C660E" w:rsidRPr="003C61F6">
        <w:rPr>
          <w:rFonts w:asciiTheme="majorBidi" w:hAnsiTheme="majorBidi" w:cstheme="majorBidi"/>
          <w:lang w:val="en-US"/>
        </w:rPr>
        <w:t xml:space="preserve">not restricted to </w:t>
      </w:r>
      <w:r w:rsidR="00423CD7" w:rsidRPr="003C61F6">
        <w:rPr>
          <w:rFonts w:asciiTheme="majorBidi" w:hAnsiTheme="majorBidi" w:cstheme="majorBidi"/>
          <w:lang w:val="en-US"/>
        </w:rPr>
        <w:t>a</w:t>
      </w:r>
      <w:r w:rsidR="009C660E" w:rsidRPr="003C61F6">
        <w:rPr>
          <w:rFonts w:asciiTheme="majorBidi" w:hAnsiTheme="majorBidi" w:cstheme="majorBidi"/>
          <w:lang w:val="en-US"/>
        </w:rPr>
        <w:t xml:space="preserve"> </w:t>
      </w:r>
      <w:r w:rsidR="00423CD7" w:rsidRPr="003C61F6">
        <w:rPr>
          <w:rFonts w:asciiTheme="majorBidi" w:hAnsiTheme="majorBidi" w:cstheme="majorBidi"/>
          <w:lang w:val="en-US"/>
        </w:rPr>
        <w:t>single secto</w:t>
      </w:r>
      <w:r w:rsidR="004D33AA" w:rsidRPr="003C61F6">
        <w:rPr>
          <w:rFonts w:asciiTheme="majorBidi" w:hAnsiTheme="majorBidi" w:cstheme="majorBidi"/>
          <w:lang w:val="en-US"/>
        </w:rPr>
        <w:t>r</w:t>
      </w:r>
      <w:r w:rsidR="00E710B8" w:rsidRPr="003C61F6">
        <w:rPr>
          <w:rFonts w:asciiTheme="majorBidi" w:hAnsiTheme="majorBidi" w:cstheme="majorBidi"/>
          <w:lang w:val="en-US"/>
        </w:rPr>
        <w:t xml:space="preserve"> </w:t>
      </w:r>
      <w:r w:rsidR="00423CD7" w:rsidRPr="003C61F6">
        <w:rPr>
          <w:rFonts w:asciiTheme="majorBidi" w:hAnsiTheme="majorBidi" w:cstheme="majorBidi"/>
          <w:lang w:val="en-US"/>
        </w:rPr>
        <w:t>but</w:t>
      </w:r>
      <w:r w:rsidR="00505209" w:rsidRPr="003C61F6">
        <w:rPr>
          <w:rFonts w:asciiTheme="majorBidi" w:hAnsiTheme="majorBidi" w:cstheme="majorBidi"/>
          <w:lang w:val="en-US"/>
        </w:rPr>
        <w:t xml:space="preserve"> can reach across </w:t>
      </w:r>
      <w:r w:rsidR="000F0BEC">
        <w:rPr>
          <w:rFonts w:asciiTheme="majorBidi" w:hAnsiTheme="majorBidi" w:cstheme="majorBidi"/>
          <w:lang w:val="en-US"/>
        </w:rPr>
        <w:t>agricultural and seafood sectors</w:t>
      </w:r>
      <w:r w:rsidR="00423CD7" w:rsidRPr="003C61F6">
        <w:rPr>
          <w:rFonts w:asciiTheme="majorBidi" w:hAnsiTheme="majorBidi" w:cstheme="majorBidi"/>
          <w:lang w:val="en-US"/>
        </w:rPr>
        <w:t>.</w:t>
      </w:r>
      <w:r w:rsidR="009C660E" w:rsidRPr="003C61F6">
        <w:rPr>
          <w:rFonts w:asciiTheme="majorBidi" w:hAnsiTheme="majorBidi" w:cstheme="majorBidi"/>
          <w:lang w:val="en-US"/>
        </w:rPr>
        <w:t xml:space="preserve"> In Mali, the escalation of violent rebellions in 2012 displaced over 150,000 people, </w:t>
      </w:r>
      <w:r w:rsidR="000963D4" w:rsidRPr="003C61F6">
        <w:rPr>
          <w:rFonts w:asciiTheme="majorBidi" w:hAnsiTheme="majorBidi" w:cstheme="majorBidi"/>
          <w:lang w:val="en-US"/>
        </w:rPr>
        <w:t>producing</w:t>
      </w:r>
      <w:r w:rsidR="009C660E" w:rsidRPr="003C61F6">
        <w:rPr>
          <w:rFonts w:asciiTheme="majorBidi" w:hAnsiTheme="majorBidi" w:cstheme="majorBidi"/>
          <w:lang w:val="en-US"/>
        </w:rPr>
        <w:t xml:space="preserve"> shocks to crop and </w:t>
      </w:r>
      <w:r w:rsidR="0026311C" w:rsidRPr="003C61F6">
        <w:rPr>
          <w:rFonts w:asciiTheme="majorBidi" w:hAnsiTheme="majorBidi" w:cstheme="majorBidi"/>
          <w:lang w:val="en-US"/>
        </w:rPr>
        <w:t>fish</w:t>
      </w:r>
      <w:r w:rsidR="009C660E" w:rsidRPr="003C61F6">
        <w:rPr>
          <w:rFonts w:asciiTheme="majorBidi" w:hAnsiTheme="majorBidi" w:cstheme="majorBidi"/>
          <w:lang w:val="en-US"/>
        </w:rPr>
        <w:t xml:space="preserve"> </w:t>
      </w:r>
      <w:r w:rsidR="009478AD" w:rsidRPr="003C61F6">
        <w:rPr>
          <w:rFonts w:asciiTheme="majorBidi" w:hAnsiTheme="majorBidi" w:cstheme="majorBidi"/>
          <w:lang w:val="en-US"/>
        </w:rPr>
        <w:t>production</w:t>
      </w:r>
      <w:r w:rsidR="009C660E" w:rsidRPr="003C61F6">
        <w:rPr>
          <w:rFonts w:asciiTheme="majorBidi" w:hAnsiTheme="majorBidi" w:cstheme="majorBidi"/>
          <w:lang w:val="en-US"/>
        </w:rPr>
        <w:t xml:space="preserve"> alike</w:t>
      </w:r>
      <w:r w:rsidR="00F16140">
        <w:rPr>
          <w:rFonts w:asciiTheme="majorBidi" w:hAnsiTheme="majorBidi" w:cstheme="majorBidi"/>
          <w:lang w:val="en-US"/>
        </w:rPr>
        <w:fldChar w:fldCharType="begin" w:fldLock="1"/>
      </w:r>
      <w:r w:rsidR="004F3160">
        <w:rPr>
          <w:rFonts w:asciiTheme="majorBidi" w:hAnsiTheme="majorBidi" w:cstheme="majorBidi"/>
          <w:lang w:val="en-US"/>
        </w:rPr>
        <w:instrText>ADDIN CSL_CITATION { "citationItems" : [ { "id" : "ITEM-1", "itemData" : { "author" : [ { "dropping-particle" : "", "family" : "Kimenyi", "given" : "M", "non-dropping-particle" : "", "parse-names" : false, "suffix" : "" }, { "dropping-particle" : "", "family" : "Adibe", "given" : "J", "non-dropping-particle" : "", "parse-names" : false, "suffix" : "" }, { "dropping-particle" : "", "family" : "Djire", "given" : "M", "non-dropping-particle" : "", "parse-names" : false, "suffix" : "" }, { "dropping-particle" : "", "family" : "Jirgi", "given" : "AJ", "non-dropping-particle" : "", "parse-names" : false, "suffix" : "" }, { "dropping-particle" : "", "family" : "Kergna", "given" : "A", "non-dropping-particle" : "", "parse-names" : false, "suffix" : "" }, { "dropping-particle" : "", "family" : "Deressa", "given" : "TT", "non-dropping-particle" : "", "parse-names" : false, "suffix" : "" }, { "dropping-particle" : "", "family" : "Pugliese", "given" : "JE", "non-dropping-particle" : "", "parse-names" : false, "suffix" : "" }, { "dropping-particle" : "", "family" : "Westbury", "given" : "A", "non-dropping-particle" : "", "parse-names" : false, "suffix" : "" } ], "id" : "ITEM-1", "issue" : "July", "issued" : { "date-parts" : [ [ "2014" ] ] }, "number-of-pages" : "1-60", "title" : "The Impact of Conflict and Political Instability on Agricultural Investments in Mali and Nigeria. Afrca Growth Initiative. Working Paper 17.", "type" : "report" }, "uris" : [ "http://www.mendeley.com/documents/?uuid=cd4062a5-f328-48b1-b194-dc616abcab73" ] } ], "mendeley" : { "formattedCitation" : "&lt;sup&gt;20&lt;/sup&gt;", "plainTextFormattedCitation" : "20", "previouslyFormattedCitation" : "&lt;sup&gt;20&lt;/sup&gt;" }, "properties" : { "noteIndex" : 0 }, "schema" : "https://github.com/citation-style-language/schema/raw/master/csl-citation.json" }</w:instrText>
      </w:r>
      <w:r w:rsidR="00F16140">
        <w:rPr>
          <w:rFonts w:asciiTheme="majorBidi" w:hAnsiTheme="majorBidi" w:cstheme="majorBidi"/>
          <w:lang w:val="en-US"/>
        </w:rPr>
        <w:fldChar w:fldCharType="separate"/>
      </w:r>
      <w:r w:rsidR="009252BF" w:rsidRPr="009252BF">
        <w:rPr>
          <w:rFonts w:asciiTheme="majorBidi" w:hAnsiTheme="majorBidi" w:cstheme="majorBidi"/>
          <w:noProof/>
          <w:vertAlign w:val="superscript"/>
          <w:lang w:val="en-US"/>
        </w:rPr>
        <w:t>20</w:t>
      </w:r>
      <w:r w:rsidR="00F16140">
        <w:rPr>
          <w:rFonts w:asciiTheme="majorBidi" w:hAnsiTheme="majorBidi" w:cstheme="majorBidi"/>
          <w:lang w:val="en-US"/>
        </w:rPr>
        <w:fldChar w:fldCharType="end"/>
      </w:r>
      <w:r w:rsidR="009C660E" w:rsidRPr="003C61F6">
        <w:rPr>
          <w:rFonts w:asciiTheme="majorBidi" w:hAnsiTheme="majorBidi" w:cstheme="majorBidi"/>
          <w:lang w:val="en-US"/>
        </w:rPr>
        <w:t xml:space="preserve">. </w:t>
      </w:r>
      <w:r w:rsidR="00505209" w:rsidRPr="003C61F6">
        <w:rPr>
          <w:rFonts w:asciiTheme="majorBidi" w:hAnsiTheme="majorBidi" w:cstheme="majorBidi"/>
          <w:lang w:val="en-US"/>
        </w:rPr>
        <w:t>Similarly</w:t>
      </w:r>
      <w:r w:rsidR="00F23C8D" w:rsidRPr="003C61F6">
        <w:rPr>
          <w:rFonts w:asciiTheme="majorBidi" w:hAnsiTheme="majorBidi" w:cstheme="majorBidi"/>
          <w:lang w:val="en-US"/>
        </w:rPr>
        <w:t>,</w:t>
      </w:r>
      <w:r w:rsidR="00505209" w:rsidRPr="003C61F6">
        <w:rPr>
          <w:rFonts w:asciiTheme="majorBidi" w:hAnsiTheme="majorBidi" w:cstheme="majorBidi"/>
          <w:lang w:val="en-US"/>
        </w:rPr>
        <w:t xml:space="preserve"> in Afghanistan a severe drought from 2000 – 2002 decimated cereal production, grain feed for livestock, </w:t>
      </w:r>
      <w:r w:rsidR="00F23C8D" w:rsidRPr="003C61F6">
        <w:rPr>
          <w:rFonts w:asciiTheme="majorBidi" w:hAnsiTheme="majorBidi" w:cstheme="majorBidi"/>
          <w:lang w:val="en-US"/>
        </w:rPr>
        <w:t xml:space="preserve">and </w:t>
      </w:r>
      <w:r w:rsidR="00505209" w:rsidRPr="003C61F6">
        <w:rPr>
          <w:rFonts w:asciiTheme="majorBidi" w:hAnsiTheme="majorBidi" w:cstheme="majorBidi"/>
          <w:lang w:val="en-US"/>
        </w:rPr>
        <w:lastRenderedPageBreak/>
        <w:t>rangeland pastures</w:t>
      </w:r>
      <w:r w:rsidR="00505209"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"author" : [ { "dropping-particle" : "", "family" : "FAO", "given" : "", "non-dropping-particle" : "", "parse-names" : false, "suffix" : "" } ], "id" : "ITEM-1", "issued" : { "date-parts" : [ [ "2002" ] ] }, "title" : "FAO/WFP Crop and food supply assessment mission to Afghanistan. Global Information and Early Warning Systems on Food and Agriculture World Food Programme", "type" : "report" }, "uris" : [ "http://www.mendeley.com/documents/?uuid=c72814f4-8f12-42c2-bdee-6af555ca365c" ] } ], "mendeley" : { "formattedCitation" : "&lt;sup&gt;38&lt;/sup&gt;", "plainTextFormattedCitation" : "38", "previouslyFormattedCitation" : "&lt;sup&gt;38&lt;/sup&gt;" }, "properties" : { "noteIndex" : 0 }, "schema" : "https://github.com/citation-style-language/schema/raw/master/csl-citation.json" }</w:instrText>
      </w:r>
      <w:r w:rsidR="00505209"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38</w:t>
      </w:r>
      <w:r w:rsidR="00505209" w:rsidRPr="003C61F6">
        <w:rPr>
          <w:rFonts w:asciiTheme="majorBidi" w:hAnsiTheme="majorBidi" w:cstheme="majorBidi"/>
          <w:lang w:val="en-US"/>
        </w:rPr>
        <w:fldChar w:fldCharType="end"/>
      </w:r>
      <w:r w:rsidR="00505209" w:rsidRPr="003C61F6">
        <w:rPr>
          <w:rFonts w:asciiTheme="majorBidi" w:hAnsiTheme="majorBidi" w:cstheme="majorBidi"/>
          <w:lang w:val="en-US"/>
        </w:rPr>
        <w:t xml:space="preserve"> and </w:t>
      </w:r>
      <w:r w:rsidR="008263AD">
        <w:rPr>
          <w:rFonts w:asciiTheme="majorBidi" w:hAnsiTheme="majorBidi" w:cstheme="majorBidi"/>
          <w:lang w:val="en-US"/>
        </w:rPr>
        <w:t xml:space="preserve">we detected </w:t>
      </w:r>
      <w:r w:rsidR="005E24E7" w:rsidRPr="003C61F6">
        <w:rPr>
          <w:rFonts w:asciiTheme="majorBidi" w:hAnsiTheme="majorBidi" w:cstheme="majorBidi"/>
          <w:lang w:val="en-US"/>
        </w:rPr>
        <w:t xml:space="preserve">a </w:t>
      </w:r>
      <w:r w:rsidR="00505209" w:rsidRPr="003C61F6">
        <w:rPr>
          <w:rFonts w:asciiTheme="majorBidi" w:hAnsiTheme="majorBidi" w:cstheme="majorBidi"/>
          <w:lang w:val="en-US"/>
        </w:rPr>
        <w:t>significant shock to inland fisheries</w:t>
      </w:r>
      <w:r w:rsidR="000963D4" w:rsidRPr="003C61F6">
        <w:rPr>
          <w:rFonts w:asciiTheme="majorBidi" w:hAnsiTheme="majorBidi" w:cstheme="majorBidi"/>
          <w:lang w:val="en-US"/>
        </w:rPr>
        <w:t xml:space="preserve"> simultaneously</w:t>
      </w:r>
      <w:r w:rsidR="00505209" w:rsidRPr="003C61F6">
        <w:rPr>
          <w:rFonts w:asciiTheme="majorBidi" w:hAnsiTheme="majorBidi" w:cstheme="majorBidi"/>
          <w:lang w:val="en-US"/>
        </w:rPr>
        <w:t xml:space="preserve"> </w:t>
      </w:r>
      <w:r w:rsidR="00505209" w:rsidRPr="003C61F6">
        <w:rPr>
          <w:rFonts w:asciiTheme="majorBidi" w:hAnsiTheme="majorBidi" w:cstheme="majorBidi"/>
          <w:b/>
          <w:bCs/>
          <w:lang w:val="en-US"/>
        </w:rPr>
        <w:t>(Figure 5a).</w:t>
      </w:r>
      <w:r w:rsidR="00AD1D9F" w:rsidRPr="003C61F6">
        <w:rPr>
          <w:rFonts w:asciiTheme="majorBidi" w:hAnsiTheme="majorBidi" w:cstheme="majorBidi"/>
          <w:b/>
          <w:bCs/>
          <w:lang w:val="en-US"/>
        </w:rPr>
        <w:t xml:space="preserve"> </w:t>
      </w:r>
      <w:r w:rsidR="00423CD7" w:rsidRPr="003C61F6">
        <w:rPr>
          <w:rFonts w:asciiTheme="majorBidi" w:hAnsiTheme="majorBidi" w:cstheme="majorBidi"/>
          <w:lang w:val="en-US"/>
        </w:rPr>
        <w:t xml:space="preserve">Given the dual importance of both fishing and farming to many of the world’s most food insecure people, social and economic policies must </w:t>
      </w:r>
      <w:r w:rsidR="004D33AA" w:rsidRPr="003C61F6">
        <w:rPr>
          <w:rFonts w:asciiTheme="majorBidi" w:hAnsiTheme="majorBidi" w:cstheme="majorBidi"/>
          <w:lang w:val="en-US"/>
        </w:rPr>
        <w:t>start to recogni</w:t>
      </w:r>
      <w:r w:rsidR="003D2648">
        <w:rPr>
          <w:rFonts w:asciiTheme="majorBidi" w:hAnsiTheme="majorBidi" w:cstheme="majorBidi"/>
          <w:lang w:val="en-US"/>
        </w:rPr>
        <w:t>s</w:t>
      </w:r>
      <w:r w:rsidR="004D33AA" w:rsidRPr="003C61F6">
        <w:rPr>
          <w:rFonts w:asciiTheme="majorBidi" w:hAnsiTheme="majorBidi" w:cstheme="majorBidi"/>
          <w:lang w:val="en-US"/>
        </w:rPr>
        <w:t xml:space="preserve">e the </w:t>
      </w:r>
      <w:r w:rsidR="004716F6" w:rsidRPr="003C61F6">
        <w:rPr>
          <w:rFonts w:asciiTheme="majorBidi" w:hAnsiTheme="majorBidi" w:cstheme="majorBidi"/>
          <w:lang w:val="en-US"/>
        </w:rPr>
        <w:t>interacting</w:t>
      </w:r>
      <w:r w:rsidR="004D33AA" w:rsidRPr="003C61F6">
        <w:rPr>
          <w:rFonts w:asciiTheme="majorBidi" w:hAnsiTheme="majorBidi" w:cstheme="majorBidi"/>
          <w:lang w:val="en-US"/>
        </w:rPr>
        <w:t xml:space="preserve"> </w:t>
      </w:r>
      <w:r w:rsidR="004716F6" w:rsidRPr="003C61F6">
        <w:rPr>
          <w:rFonts w:asciiTheme="majorBidi" w:hAnsiTheme="majorBidi" w:cstheme="majorBidi"/>
          <w:lang w:val="en-US"/>
        </w:rPr>
        <w:t>role</w:t>
      </w:r>
      <w:r w:rsidR="004D33AA" w:rsidRPr="003C61F6">
        <w:rPr>
          <w:rFonts w:asciiTheme="majorBidi" w:hAnsiTheme="majorBidi" w:cstheme="majorBidi"/>
          <w:lang w:val="en-US"/>
        </w:rPr>
        <w:t xml:space="preserve"> of</w:t>
      </w:r>
      <w:r w:rsidR="00423CD7" w:rsidRPr="003C61F6">
        <w:rPr>
          <w:rFonts w:asciiTheme="majorBidi" w:hAnsiTheme="majorBidi" w:cstheme="majorBidi"/>
          <w:lang w:val="en-US"/>
        </w:rPr>
        <w:t xml:space="preserve"> </w:t>
      </w:r>
      <w:r w:rsidR="004D33AA" w:rsidRPr="003C61F6">
        <w:rPr>
          <w:rFonts w:asciiTheme="majorBidi" w:hAnsiTheme="majorBidi" w:cstheme="majorBidi"/>
          <w:lang w:val="en-US"/>
        </w:rPr>
        <w:t>aquatic</w:t>
      </w:r>
      <w:r w:rsidR="00423CD7" w:rsidRPr="003C61F6">
        <w:rPr>
          <w:rFonts w:asciiTheme="majorBidi" w:hAnsiTheme="majorBidi" w:cstheme="majorBidi"/>
          <w:lang w:val="en-US"/>
        </w:rPr>
        <w:t xml:space="preserve"> and agricultural commodities</w:t>
      </w:r>
      <w:r w:rsidR="004D33AA"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"10.1186/s40066-016-0078-0", "ISSN" : "2048-7010", "author" : [ { "dropping-particle" : "", "family" : "Fisher", "given" : "Brendan", "non-dropping-particle" : "", "parse-names" : false, "suffix" : "" }, { "dropping-particle" : "", "family" : "Naidoo", "given" : "Robin", "non-dropping-particle" : "", "parse-names" : false, "suffix" : "" }, { "dropping-particle" : "", "family" : "Guernier", "given" : "John", "non-dropping-particle" : "", "parse-names" : false, "suffix" : "" }, { "dropping-particle" : "", "family" : "Johnson", "given" : "Kiersten", "non-dropping-particle" : "", "parse-names" : false, "suffix" : "" }, { "dropping-particle" : "", "family" : "Mullins", "given" : "Daniel", "non-dropping-particle" : "", "parse-names" : false, "suffix" : "" }, { "dropping-particle" : "", "family" : "Robinson", "given" : "Dorcas", "non-dropping-particle" : "", "parse-names" : false, "suffix" : "" }, { "dropping-particle" : "", "family" : "Allison", "given" : "Edward H", "non-dropping-particle" : "", "parse-names" : false, "suffix" : "" } ], "container-title" : "Agriculture &amp; Food Security", "id" : "ITEM-1", "issued" : { "date-parts" : [ [ "2017" ] ] }, "page" : "10-16", "publisher" : "BioMed Central", "title" : "Integrating fisheries and agricultural programs for food security", "type" : "article-journal" }, "uris" : [ "http://www.mendeley.com/documents/?uuid=88fc7136-277e-4ee9-a371-d8efeeb3c1ef" ] } ], "mendeley" : { "formattedCitation" : "&lt;sup&gt;14&lt;/sup&gt;", "plainTextFormattedCitation" : "14", "previouslyFormattedCitation" : "&lt;sup&gt;14&lt;/sup&gt;" }, "properties" : { "noteIndex" : 0 }, "schema" : "https://github.com/citation-style-language/schema/raw/master/csl-citation.json" }</w:instrText>
      </w:r>
      <w:r w:rsidR="004D33AA"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14</w:t>
      </w:r>
      <w:r w:rsidR="004D33AA" w:rsidRPr="003C61F6">
        <w:rPr>
          <w:rFonts w:asciiTheme="majorBidi" w:hAnsiTheme="majorBidi" w:cstheme="majorBidi"/>
          <w:lang w:val="en-US"/>
        </w:rPr>
        <w:fldChar w:fldCharType="end"/>
      </w:r>
      <w:r w:rsidR="00423CD7" w:rsidRPr="003C61F6">
        <w:rPr>
          <w:rFonts w:asciiTheme="majorBidi" w:hAnsiTheme="majorBidi" w:cstheme="majorBidi"/>
          <w:lang w:val="en-US"/>
        </w:rPr>
        <w:t>.</w:t>
      </w:r>
    </w:p>
    <w:p w14:paraId="5408D2EF" w14:textId="0A77D096" w:rsidR="00505209" w:rsidRPr="003C61F6" w:rsidRDefault="00CF7616" w:rsidP="00E10437">
      <w:pPr>
        <w:spacing w:line="360" w:lineRule="auto"/>
        <w:rPr>
          <w:rFonts w:asciiTheme="majorBidi" w:hAnsiTheme="majorBidi" w:cstheme="majorBidi"/>
          <w:sz w:val="22"/>
          <w:szCs w:val="22"/>
          <w:lang w:val="en-US"/>
        </w:rPr>
      </w:pPr>
      <w:r w:rsidRPr="003C61F6">
        <w:rPr>
          <w:rFonts w:asciiTheme="majorBidi" w:hAnsiTheme="majorBidi" w:cstheme="majorBidi"/>
          <w:lang w:val="en-US"/>
        </w:rPr>
        <w:t>There is also a pressing need to understand</w:t>
      </w:r>
      <w:r w:rsidR="00525381">
        <w:rPr>
          <w:rFonts w:asciiTheme="majorBidi" w:hAnsiTheme="majorBidi" w:cstheme="majorBidi"/>
          <w:lang w:val="en-US"/>
        </w:rPr>
        <w:t xml:space="preserve"> better</w:t>
      </w:r>
      <w:r w:rsidRPr="003C61F6">
        <w:rPr>
          <w:rFonts w:asciiTheme="majorBidi" w:hAnsiTheme="majorBidi" w:cstheme="majorBidi"/>
          <w:lang w:val="en-US"/>
        </w:rPr>
        <w:t xml:space="preserve"> the </w:t>
      </w:r>
      <w:r w:rsidR="004716F6" w:rsidRPr="003C61F6">
        <w:rPr>
          <w:rFonts w:asciiTheme="majorBidi" w:hAnsiTheme="majorBidi" w:cstheme="majorBidi"/>
          <w:lang w:val="en-US"/>
        </w:rPr>
        <w:t>extent and sustainability consequences</w:t>
      </w:r>
      <w:r w:rsidRPr="003C61F6">
        <w:rPr>
          <w:rFonts w:asciiTheme="majorBidi" w:hAnsiTheme="majorBidi" w:cstheme="majorBidi"/>
          <w:lang w:val="en-US"/>
        </w:rPr>
        <w:t xml:space="preserve"> of livelihood switches among sectors</w:t>
      </w:r>
      <w:r w:rsidR="00BB4786" w:rsidRPr="003C61F6">
        <w:rPr>
          <w:rFonts w:asciiTheme="majorBidi" w:hAnsiTheme="majorBidi" w:cstheme="majorBidi"/>
          <w:lang w:val="en-US"/>
        </w:rPr>
        <w:t xml:space="preserve"> during food shortages</w:t>
      </w:r>
      <w:r w:rsidR="00832DF4" w:rsidRPr="003C61F6">
        <w:rPr>
          <w:rFonts w:asciiTheme="majorBidi" w:hAnsiTheme="majorBidi" w:cstheme="majorBidi"/>
          <w:lang w:val="en-US"/>
        </w:rPr>
        <w:t>.</w:t>
      </w:r>
      <w:r w:rsidR="005E24E7" w:rsidRPr="003C61F6">
        <w:rPr>
          <w:rFonts w:asciiTheme="majorBidi" w:hAnsiTheme="majorBidi" w:cstheme="majorBidi"/>
          <w:lang w:val="en-US"/>
        </w:rPr>
        <w:t xml:space="preserve"> </w:t>
      </w:r>
      <w:r w:rsidRPr="003C61F6">
        <w:rPr>
          <w:rFonts w:asciiTheme="majorBidi" w:hAnsiTheme="majorBidi" w:cstheme="majorBidi"/>
          <w:lang w:val="en-US"/>
        </w:rPr>
        <w:t>For example, t</w:t>
      </w:r>
      <w:r w:rsidR="005E24E7" w:rsidRPr="003C61F6">
        <w:rPr>
          <w:rFonts w:asciiTheme="majorBidi" w:hAnsiTheme="majorBidi" w:cstheme="majorBidi"/>
          <w:lang w:val="en-US"/>
        </w:rPr>
        <w:t>imes of fish scarcity in West Africa are known to drive increased bushmeat hunting</w:t>
      </w:r>
      <w:r w:rsidR="00B47DCB"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"10.1126/science.1102425", "ISBN" : "0036-8075", "ISSN" : "1095-9203", "PMID" : "15539602", "abstract" : "The multibillion-dollar trade in bushmeat is among the most immediate threats to the persistence of tropical vertebrates, but our understanding of its underlying drivers and effects on human welfare is limited by a lack of empirical data. We used 30 years of data from Ghana to link mammal declines to the bushmeat trade and to spatial and temporal changes in the availability of fish. We show that years of poor fish supply coincided with increased hunting in nature reserves and sharp declines in biomass of 41 wildlife species. Local market data provide evidence of a direct link between fish supply and subsequent bushmeat demand in villages and show bushmeat's role as a dietary staple in the region. Our results emphasize the urgent need to develop cheap protein alternatives to bushmeat and to improve fisheries management by foreign and domestic fleets to avert extinctions of tropical wildlife.", "author" : [ { "dropping-particle" : "", "family" : "Brashares", "given" : "Justin S", "non-dropping-particle" : "", "parse-names" : false, "suffix" : "" }, { "dropping-particle" : "", "family" : "Arcese", "given" : "Peter", "non-dropping-particle" : "", "parse-names" : false, "suffix" : "" }, { "dropping-particle" : "", "family" : "Sam", "given" : "Moses K", "non-dropping-particle" : "", "parse-names" : false, "suffix" : "" }, { "dropping-particle" : "", "family" : "Coppolillo", "given" : "Peter B", "non-dropping-particle" : "", "parse-names" : false, "suffix" : "" }, { "dropping-particle" : "", "family" : "Sinclair", "given" : "a R E", "non-dropping-particle" : "", "parse-names" : false, "suffix" : "" }, { "dropping-particle" : "", "family" : "Balmford", "given" : "Andrew", "non-dropping-particle" : "", "parse-names" : false, "suffix" : "" } ], "container-title" : "Science", "id" : "ITEM-1", "issue" : "5699", "issued" : { "date-parts" : [ [ "2004" ] ] }, "page" : "1180-1183", "title" : "Bushmeat hunting, wildlife declines, and fish supply in West Africa.", "type" : "article-journal", "volume" : "306" }, "uris" : [ "http://www.mendeley.com/documents/?uuid=29cc327d-dd78-4bf8-9017-10deed906102" ] } ], "mendeley" : { "formattedCitation" : "&lt;sup&gt;39&lt;/sup&gt;", "plainTextFormattedCitation" : "39", "previouslyFormattedCitation" : "&lt;sup&gt;39&lt;/sup&gt;" }, "properties" : { "noteIndex" : 0 }, "schema" : "https://github.com/citation-style-language/schema/raw/master/csl-citation.json" }</w:instrText>
      </w:r>
      <w:r w:rsidR="00B47DCB"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39</w:t>
      </w:r>
      <w:r w:rsidR="00B47DCB" w:rsidRPr="003C61F6">
        <w:rPr>
          <w:rFonts w:asciiTheme="majorBidi" w:hAnsiTheme="majorBidi" w:cstheme="majorBidi"/>
          <w:lang w:val="en-US"/>
        </w:rPr>
        <w:fldChar w:fldCharType="end"/>
      </w:r>
      <w:r w:rsidR="005E24E7" w:rsidRPr="003C61F6">
        <w:rPr>
          <w:rFonts w:asciiTheme="majorBidi" w:hAnsiTheme="majorBidi" w:cstheme="majorBidi"/>
          <w:lang w:val="en-US"/>
        </w:rPr>
        <w:t>, and upturns in unregulated fishing occurred in Somalia as terrestrial systems failed in the early 1990s</w:t>
      </w:r>
      <w:r w:rsidR="005E24E7"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"10.1111/gcb.13873", "ISBN" : "4955139574", "ISSN" : "13541013",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"Cottrell", "given" : "Richard S.", "non-dropping-particle" : "", "parse-names" : false, "suffix" : "" }, { "dropping-particle" : "", "family" : "Fleming", "given" : "Aysha", "non-dropping-particle" : "", "parse-names" : false, "suffix" : "" }, { "dropping-particle" : "", "family" : "Fulton", "given" : "Elizabeth A.", "non-dropping-particle" : "", "parse-names" : false, "suffix" : "" }, { "dropping-particle" : "", "family" : "Nash", "given" : "Kirsty L.", "non-dropping-particle" : "", "parse-names" : false, "suffix" : "" }, { "dropping-particle" : "", "family" : "Watson", "given" : "Reg A.", "non-dropping-particle" : "", "parse-names" : false, "suffix" : "" }, { "dropping-particle" : "", "family" : "Blanchard", "given" : "Julia L.", "non-dropping-particle" : "", "parse-names" : false, "suffix" : "" } ], "container-title" : "Global Change Biology", "id" : "ITEM-1", "issue" : "August", "issued" : { "date-parts" : [ [ "2017" ] ] }, "page" : "1-17", "title" : "Considering land-sea interactions and trade-offs for food and biodiversity", "type" : "article-journal" }, "uris" : [ "http://www.mendeley.com/documents/?uuid=1a086fb9-2bf6-42ed-9517-ae93447214c3" ] } ], "mendeley" : { "formattedCitation" : "&lt;sup&gt;16&lt;/sup&gt;", "plainTextFormattedCitation" : "16", "previouslyFormattedCitation" : "&lt;sup&gt;16&lt;/sup&gt;" }, "properties" : { "noteIndex" : 0 }, "schema" : "https://github.com/citation-style-language/schema/raw/master/csl-citation.json" }</w:instrText>
      </w:r>
      <w:r w:rsidR="005E24E7"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16</w:t>
      </w:r>
      <w:r w:rsidR="005E24E7" w:rsidRPr="003C61F6">
        <w:rPr>
          <w:rFonts w:asciiTheme="majorBidi" w:hAnsiTheme="majorBidi" w:cstheme="majorBidi"/>
          <w:lang w:val="en-US"/>
        </w:rPr>
        <w:fldChar w:fldCharType="end"/>
      </w:r>
      <w:r w:rsidR="005E24E7" w:rsidRPr="003C61F6">
        <w:rPr>
          <w:rFonts w:asciiTheme="majorBidi" w:hAnsiTheme="majorBidi" w:cstheme="majorBidi"/>
          <w:lang w:val="en-US"/>
        </w:rPr>
        <w:t xml:space="preserve">. </w:t>
      </w:r>
      <w:r w:rsidR="005338C2" w:rsidRPr="003C61F6">
        <w:rPr>
          <w:rFonts w:asciiTheme="majorBidi" w:hAnsiTheme="majorBidi" w:cstheme="majorBidi"/>
          <w:lang w:val="en-US"/>
        </w:rPr>
        <w:t>R</w:t>
      </w:r>
      <w:r w:rsidR="005E24E7" w:rsidRPr="003C61F6">
        <w:rPr>
          <w:rFonts w:asciiTheme="majorBidi" w:hAnsiTheme="majorBidi" w:cstheme="majorBidi"/>
          <w:lang w:val="en-US"/>
        </w:rPr>
        <w:t>esponse</w:t>
      </w:r>
      <w:r w:rsidR="005338C2" w:rsidRPr="003C61F6">
        <w:rPr>
          <w:rFonts w:asciiTheme="majorBidi" w:hAnsiTheme="majorBidi" w:cstheme="majorBidi"/>
          <w:lang w:val="en-US"/>
        </w:rPr>
        <w:t>s</w:t>
      </w:r>
      <w:r w:rsidR="005E24E7" w:rsidRPr="003C61F6">
        <w:rPr>
          <w:rFonts w:asciiTheme="majorBidi" w:hAnsiTheme="majorBidi" w:cstheme="majorBidi"/>
          <w:lang w:val="en-US"/>
        </w:rPr>
        <w:t xml:space="preserve"> to agricultural shocks in Dominica</w:t>
      </w:r>
      <w:r w:rsidR="005338C2" w:rsidRPr="003C61F6">
        <w:rPr>
          <w:rFonts w:asciiTheme="majorBidi" w:hAnsiTheme="majorBidi" w:cstheme="majorBidi"/>
          <w:lang w:val="en-US"/>
        </w:rPr>
        <w:t xml:space="preserve"> further illustrate the potential for land-sea trade-offs</w:t>
      </w:r>
      <w:r w:rsidR="005E24E7" w:rsidRPr="003C61F6">
        <w:rPr>
          <w:rFonts w:asciiTheme="majorBidi" w:hAnsiTheme="majorBidi" w:cstheme="majorBidi"/>
          <w:lang w:val="en-US"/>
        </w:rPr>
        <w:t>.</w:t>
      </w:r>
      <w:r w:rsidR="00505209" w:rsidRPr="003C61F6">
        <w:rPr>
          <w:rFonts w:asciiTheme="majorBidi" w:hAnsiTheme="majorBidi" w:cstheme="majorBidi"/>
          <w:lang w:val="en-US"/>
        </w:rPr>
        <w:t xml:space="preserve"> </w:t>
      </w:r>
      <w:r w:rsidR="005E24E7" w:rsidRPr="003C61F6">
        <w:rPr>
          <w:rFonts w:asciiTheme="majorBidi" w:hAnsiTheme="majorBidi" w:cstheme="majorBidi"/>
          <w:lang w:val="en-US"/>
        </w:rPr>
        <w:t xml:space="preserve">Repeated </w:t>
      </w:r>
      <w:r w:rsidR="00505209" w:rsidRPr="003C61F6">
        <w:rPr>
          <w:rFonts w:asciiTheme="majorBidi" w:hAnsiTheme="majorBidi" w:cstheme="majorBidi"/>
          <w:lang w:val="en-US"/>
        </w:rPr>
        <w:t>damage</w:t>
      </w:r>
      <w:r w:rsidR="005E24E7" w:rsidRPr="003C61F6">
        <w:rPr>
          <w:rFonts w:asciiTheme="majorBidi" w:hAnsiTheme="majorBidi" w:cstheme="majorBidi"/>
          <w:lang w:val="en-US"/>
        </w:rPr>
        <w:t xml:space="preserve"> to farmland from tropical storms</w:t>
      </w:r>
      <w:r w:rsidR="00505209" w:rsidRPr="003C61F6">
        <w:rPr>
          <w:rFonts w:asciiTheme="majorBidi" w:hAnsiTheme="majorBidi" w:cstheme="majorBidi"/>
          <w:lang w:val="en-US"/>
        </w:rPr>
        <w:t xml:space="preserve"> during the 1970s pushed more</w:t>
      </w:r>
      <w:r w:rsidR="005E24E7" w:rsidRPr="003C61F6">
        <w:rPr>
          <w:rFonts w:asciiTheme="majorBidi" w:hAnsiTheme="majorBidi" w:cstheme="majorBidi"/>
          <w:lang w:val="en-US"/>
        </w:rPr>
        <w:t xml:space="preserve"> of the </w:t>
      </w:r>
      <w:r w:rsidR="005338C2" w:rsidRPr="003C61F6">
        <w:rPr>
          <w:rFonts w:asciiTheme="majorBidi" w:hAnsiTheme="majorBidi" w:cstheme="majorBidi"/>
          <w:lang w:val="en-US"/>
        </w:rPr>
        <w:t>nation’s</w:t>
      </w:r>
      <w:r w:rsidR="00505209" w:rsidRPr="003C61F6">
        <w:rPr>
          <w:rFonts w:asciiTheme="majorBidi" w:hAnsiTheme="majorBidi" w:cstheme="majorBidi"/>
          <w:lang w:val="en-US"/>
        </w:rPr>
        <w:t xml:space="preserve"> farmers into fishing for a primary income source</w:t>
      </w:r>
      <w:r w:rsidR="00505209"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"&lt;sup&gt;40&lt;/sup&gt;", "plainTextFormattedCitation" : "40", "previouslyFormattedCitation" : "&lt;sup&gt;40&lt;/sup&gt;" }, "properties" : { "noteIndex" : 0 }, "schema" : "https://github.com/citation-style-language/schema/raw/master/csl-citation.json" }</w:instrText>
      </w:r>
      <w:r w:rsidR="00505209"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40</w:t>
      </w:r>
      <w:r w:rsidR="00505209" w:rsidRPr="003C61F6">
        <w:rPr>
          <w:rFonts w:asciiTheme="majorBidi" w:hAnsiTheme="majorBidi" w:cstheme="majorBidi"/>
          <w:lang w:val="en-US"/>
        </w:rPr>
        <w:fldChar w:fldCharType="end"/>
      </w:r>
      <w:r w:rsidR="00505209" w:rsidRPr="003C61F6">
        <w:rPr>
          <w:rFonts w:asciiTheme="majorBidi" w:hAnsiTheme="majorBidi" w:cstheme="majorBidi"/>
          <w:lang w:val="en-US"/>
        </w:rPr>
        <w:t xml:space="preserve">. </w:t>
      </w:r>
      <w:r w:rsidR="00173953" w:rsidRPr="003C61F6">
        <w:rPr>
          <w:rFonts w:asciiTheme="majorBidi" w:hAnsiTheme="majorBidi" w:cstheme="majorBidi"/>
          <w:lang w:val="en-US"/>
        </w:rPr>
        <w:t>After Hurricane David decimated the banana crop</w:t>
      </w:r>
      <w:r w:rsidR="00857ADB" w:rsidRPr="003C61F6">
        <w:rPr>
          <w:rFonts w:asciiTheme="majorBidi" w:hAnsiTheme="majorBidi" w:cstheme="majorBidi"/>
          <w:lang w:val="en-US"/>
        </w:rPr>
        <w:t xml:space="preserve"> in 1979</w:t>
      </w:r>
      <w:r w:rsidR="00173953" w:rsidRPr="003C61F6">
        <w:rPr>
          <w:rFonts w:asciiTheme="majorBidi" w:hAnsiTheme="majorBidi" w:cstheme="majorBidi"/>
          <w:lang w:val="en-US"/>
        </w:rPr>
        <w:t xml:space="preserve">, fisheries landings increased dramatically from 1980, followed by a </w:t>
      </w:r>
      <w:r w:rsidR="00E10437">
        <w:rPr>
          <w:rFonts w:asciiTheme="majorBidi" w:hAnsiTheme="majorBidi" w:cstheme="majorBidi"/>
          <w:lang w:val="en-US"/>
        </w:rPr>
        <w:t>rapid decline</w:t>
      </w:r>
      <w:r w:rsidR="00173953" w:rsidRPr="003C61F6">
        <w:rPr>
          <w:rFonts w:asciiTheme="majorBidi" w:hAnsiTheme="majorBidi" w:cstheme="majorBidi"/>
          <w:lang w:val="en-US"/>
        </w:rPr>
        <w:t xml:space="preserve"> in </w:t>
      </w:r>
      <w:r w:rsidR="00F95F59">
        <w:rPr>
          <w:rFonts w:asciiTheme="majorBidi" w:hAnsiTheme="majorBidi" w:cstheme="majorBidi"/>
          <w:lang w:val="en-US"/>
        </w:rPr>
        <w:t>the early 1980s</w:t>
      </w:r>
      <w:r w:rsidR="00173953" w:rsidRPr="003C61F6">
        <w:rPr>
          <w:rFonts w:asciiTheme="majorBidi" w:hAnsiTheme="majorBidi" w:cstheme="majorBidi"/>
          <w:lang w:val="en-US"/>
        </w:rPr>
        <w:t xml:space="preserve"> </w:t>
      </w:r>
      <w:r w:rsidR="009E0786" w:rsidRPr="003C61F6">
        <w:rPr>
          <w:rFonts w:asciiTheme="majorBidi" w:hAnsiTheme="majorBidi" w:cstheme="majorBidi"/>
          <w:b/>
          <w:bCs/>
          <w:lang w:val="en-US"/>
        </w:rPr>
        <w:t>(Figure 5b)</w:t>
      </w:r>
      <w:r w:rsidR="009E0786">
        <w:rPr>
          <w:rFonts w:asciiTheme="majorBidi" w:hAnsiTheme="majorBidi" w:cstheme="majorBidi"/>
          <w:b/>
          <w:bCs/>
          <w:lang w:val="en-US"/>
        </w:rPr>
        <w:t>,</w:t>
      </w:r>
      <w:r w:rsidR="00173953" w:rsidRPr="003C61F6">
        <w:rPr>
          <w:rFonts w:asciiTheme="majorBidi" w:hAnsiTheme="majorBidi" w:cstheme="majorBidi"/>
          <w:lang w:val="en-US"/>
        </w:rPr>
        <w:t xml:space="preserve"> likely driven by </w:t>
      </w:r>
      <w:r w:rsidR="005338C2" w:rsidRPr="003C61F6">
        <w:rPr>
          <w:rFonts w:asciiTheme="majorBidi" w:hAnsiTheme="majorBidi" w:cstheme="majorBidi"/>
          <w:lang w:val="en-US"/>
        </w:rPr>
        <w:t xml:space="preserve">overfishing </w:t>
      </w:r>
      <w:r w:rsidR="00E10437">
        <w:rPr>
          <w:rFonts w:asciiTheme="majorBidi" w:hAnsiTheme="majorBidi" w:cstheme="majorBidi"/>
          <w:lang w:val="en-US"/>
        </w:rPr>
        <w:t xml:space="preserve">driving stock collapse </w:t>
      </w:r>
      <w:r w:rsidR="005338C2" w:rsidRPr="003C61F6">
        <w:rPr>
          <w:rFonts w:asciiTheme="majorBidi" w:hAnsiTheme="majorBidi" w:cstheme="majorBidi"/>
          <w:lang w:val="en-US"/>
        </w:rPr>
        <w:t>in nearshore waters</w:t>
      </w:r>
      <w:r w:rsidR="00173953"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"author" : [ { "dropping-particle" : "", "family" : "Ramdeen", "given" : "Robin", "non-dropping-particle" : "", "parse-names" : false, "suffix" : "" }, { "dropping-particle" : "", "family" : "Harper", "given" : "Sarah", "non-dropping-particle" : "", "parse-names" : false, "suffix" : "" }, { "dropping-particle" : "", "family" : "Zeller", "given" : "Dirk", "non-dropping-particle" : "", "parse-names" : false, "suffix" : "" } ], "container-title" : "Fisheries Catch Reconstructions: Islands, Part IV. Fisheries Centre Research Reports. Sea Around Us Fisheries Centre, University of Bristish Columbia", "id" : "ITEM-1", "issued" : { "date-parts" : [ [ "2014" ] ] }, "page" : "33-41", "title" : "Reconstruction of total marine fisheries catches for Dominica (1950-2010)", "type" : "article-journal", "volume" : "22(2)" }, "uris" : [ "http://www.mendeley.com/documents/?uuid=96d048d4-e84a-4081-8f0c-33fc4dca16ed" ] } ], "mendeley" : { "formattedCitation" : "&lt;sup&gt;40&lt;/sup&gt;", "plainTextFormattedCitation" : "40", "previouslyFormattedCitation" : "&lt;sup&gt;40&lt;/sup&gt;" }, "properties" : { "noteIndex" : 0 }, "schema" : "https://github.com/citation-style-language/schema/raw/master/csl-citation.json" }</w:instrText>
      </w:r>
      <w:r w:rsidR="00173953"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40</w:t>
      </w:r>
      <w:r w:rsidR="00173953" w:rsidRPr="003C61F6">
        <w:rPr>
          <w:rFonts w:asciiTheme="majorBidi" w:hAnsiTheme="majorBidi" w:cstheme="majorBidi"/>
          <w:lang w:val="en-US"/>
        </w:rPr>
        <w:fldChar w:fldCharType="end"/>
      </w:r>
      <w:r w:rsidR="00173953" w:rsidRPr="003C61F6">
        <w:rPr>
          <w:rFonts w:asciiTheme="majorBidi" w:hAnsiTheme="majorBidi" w:cstheme="majorBidi"/>
          <w:lang w:val="en-US"/>
        </w:rPr>
        <w:t>.</w:t>
      </w:r>
      <w:r w:rsidR="00857ADB" w:rsidRPr="003C61F6">
        <w:rPr>
          <w:rFonts w:asciiTheme="majorBidi" w:hAnsiTheme="majorBidi" w:cstheme="majorBidi"/>
          <w:lang w:val="en-US"/>
        </w:rPr>
        <w:t xml:space="preserve"> </w:t>
      </w:r>
      <w:r w:rsidR="00A26A59" w:rsidRPr="003C61F6">
        <w:rPr>
          <w:rFonts w:asciiTheme="majorBidi" w:hAnsiTheme="majorBidi" w:cstheme="majorBidi"/>
          <w:lang w:val="en-US"/>
        </w:rPr>
        <w:t xml:space="preserve">The unpredictable </w:t>
      </w:r>
      <w:r w:rsidR="00857ADB" w:rsidRPr="003C61F6">
        <w:rPr>
          <w:rFonts w:asciiTheme="majorBidi" w:hAnsiTheme="majorBidi" w:cstheme="majorBidi"/>
          <w:lang w:val="en-US"/>
        </w:rPr>
        <w:t xml:space="preserve">transmission of human impacts </w:t>
      </w:r>
      <w:r w:rsidR="00A26A59" w:rsidRPr="003C61F6">
        <w:rPr>
          <w:rFonts w:asciiTheme="majorBidi" w:hAnsiTheme="majorBidi" w:cstheme="majorBidi"/>
          <w:lang w:val="en-US"/>
        </w:rPr>
        <w:t>across</w:t>
      </w:r>
      <w:r w:rsidR="00F95F59">
        <w:rPr>
          <w:rFonts w:asciiTheme="majorBidi" w:hAnsiTheme="majorBidi" w:cstheme="majorBidi"/>
          <w:lang w:val="en-US"/>
        </w:rPr>
        <w:t xml:space="preserve"> sectors</w:t>
      </w:r>
      <w:r w:rsidR="00A26A59" w:rsidRPr="003C61F6">
        <w:rPr>
          <w:rFonts w:asciiTheme="majorBidi" w:hAnsiTheme="majorBidi" w:cstheme="majorBidi"/>
          <w:lang w:val="en-US"/>
        </w:rPr>
        <w:t xml:space="preserve"> during crises pose challenges for global sustainability goals such as the 2030 Sustainability Agenda </w:t>
      </w:r>
      <w:r w:rsidR="005E5E90" w:rsidRPr="003C61F6">
        <w:rPr>
          <w:rFonts w:asciiTheme="majorBidi" w:hAnsiTheme="majorBidi" w:cstheme="majorBidi"/>
          <w:lang w:val="en-US"/>
        </w:rPr>
        <w:t>or</w:t>
      </w:r>
      <w:r w:rsidR="00A26A59" w:rsidRPr="003C61F6">
        <w:rPr>
          <w:rFonts w:asciiTheme="majorBidi" w:hAnsiTheme="majorBidi" w:cstheme="majorBidi"/>
          <w:lang w:val="en-US"/>
        </w:rPr>
        <w:t xml:space="preserve"> Aichi biodiversity </w:t>
      </w:r>
      <w:r w:rsidR="0039031D" w:rsidRPr="003C61F6">
        <w:rPr>
          <w:rFonts w:asciiTheme="majorBidi" w:hAnsiTheme="majorBidi" w:cstheme="majorBidi"/>
          <w:lang w:val="en-US"/>
        </w:rPr>
        <w:t xml:space="preserve">targets </w:t>
      </w:r>
      <w:r w:rsidR="00A26A59" w:rsidRPr="003C61F6">
        <w:rPr>
          <w:rFonts w:asciiTheme="majorBidi" w:hAnsiTheme="majorBidi" w:cstheme="majorBidi"/>
          <w:lang w:val="en-US"/>
        </w:rPr>
        <w:t xml:space="preserve">which remain sector specific in their focus. Understanding </w:t>
      </w:r>
      <w:r w:rsidR="00B47DCB" w:rsidRPr="003C61F6">
        <w:rPr>
          <w:rFonts w:asciiTheme="majorBidi" w:hAnsiTheme="majorBidi" w:cstheme="majorBidi"/>
          <w:lang w:val="en-US"/>
        </w:rPr>
        <w:t>how and why communities react to production crises beyond trade at the national level, remains an element of sustainability research with scant information.</w:t>
      </w:r>
      <w:r w:rsidR="006F52EB">
        <w:rPr>
          <w:rFonts w:asciiTheme="majorBidi" w:hAnsiTheme="majorBidi" w:cstheme="majorBidi"/>
          <w:lang w:val="en-US"/>
        </w:rPr>
        <w:t xml:space="preserve"> </w:t>
      </w:r>
    </w:p>
    <w:p w14:paraId="1D82DB85" w14:textId="7B355BD0" w:rsidR="00AF5C30" w:rsidRPr="003C61F6" w:rsidRDefault="00271965" w:rsidP="00951E8E">
      <w:pPr>
        <w:spacing w:line="360" w:lineRule="auto"/>
        <w:rPr>
          <w:rFonts w:asciiTheme="majorBidi" w:hAnsiTheme="majorBidi" w:cstheme="majorBidi"/>
          <w:lang w:val="en-US"/>
        </w:rPr>
      </w:pPr>
      <w:r w:rsidRPr="003C61F6">
        <w:rPr>
          <w:rFonts w:asciiTheme="majorBidi" w:hAnsiTheme="majorBidi" w:cstheme="majorBidi"/>
          <w:lang w:val="en-US"/>
        </w:rPr>
        <w:t>For some countries,</w:t>
      </w:r>
      <w:r w:rsidR="00D31B20" w:rsidRPr="003C61F6">
        <w:rPr>
          <w:rFonts w:asciiTheme="majorBidi" w:hAnsiTheme="majorBidi" w:cstheme="majorBidi"/>
          <w:lang w:val="en-US"/>
        </w:rPr>
        <w:t xml:space="preserve"> </w:t>
      </w:r>
      <w:r w:rsidRPr="003C61F6">
        <w:rPr>
          <w:rFonts w:asciiTheme="majorBidi" w:hAnsiTheme="majorBidi" w:cstheme="majorBidi"/>
          <w:lang w:val="en-US"/>
        </w:rPr>
        <w:t xml:space="preserve">transitioning to </w:t>
      </w:r>
      <w:r w:rsidR="00E710B8" w:rsidRPr="003C61F6">
        <w:rPr>
          <w:rFonts w:asciiTheme="majorBidi" w:hAnsiTheme="majorBidi" w:cstheme="majorBidi"/>
          <w:lang w:val="en-US"/>
        </w:rPr>
        <w:t xml:space="preserve">a greater </w:t>
      </w:r>
      <w:r w:rsidRPr="003C61F6">
        <w:rPr>
          <w:rFonts w:asciiTheme="majorBidi" w:hAnsiTheme="majorBidi" w:cstheme="majorBidi"/>
          <w:lang w:val="en-US"/>
        </w:rPr>
        <w:t xml:space="preserve">dependence on marine resources </w:t>
      </w:r>
      <w:r w:rsidR="00611B59" w:rsidRPr="003C61F6">
        <w:rPr>
          <w:rFonts w:asciiTheme="majorBidi" w:hAnsiTheme="majorBidi" w:cstheme="majorBidi"/>
          <w:lang w:val="en-US"/>
        </w:rPr>
        <w:t>may</w:t>
      </w:r>
      <w:r w:rsidR="003F0C31" w:rsidRPr="003C61F6">
        <w:rPr>
          <w:rFonts w:asciiTheme="majorBidi" w:hAnsiTheme="majorBidi" w:cstheme="majorBidi"/>
          <w:lang w:val="en-US"/>
        </w:rPr>
        <w:t xml:space="preserve"> </w:t>
      </w:r>
      <w:r w:rsidR="00B83DCD" w:rsidRPr="003C61F6">
        <w:rPr>
          <w:rFonts w:asciiTheme="majorBidi" w:hAnsiTheme="majorBidi" w:cstheme="majorBidi"/>
          <w:lang w:val="en-US"/>
        </w:rPr>
        <w:t xml:space="preserve">be an attractive option for avoiding volatility in terrestrial </w:t>
      </w:r>
      <w:r w:rsidR="00056D43" w:rsidRPr="003C61F6">
        <w:rPr>
          <w:rFonts w:asciiTheme="majorBidi" w:hAnsiTheme="majorBidi" w:cstheme="majorBidi"/>
          <w:lang w:val="en-US"/>
        </w:rPr>
        <w:t>production</w:t>
      </w:r>
      <w:r w:rsidR="00887B83">
        <w:rPr>
          <w:rFonts w:asciiTheme="majorBidi" w:hAnsiTheme="majorBidi" w:cstheme="majorBidi"/>
          <w:lang w:val="en-US"/>
        </w:rPr>
        <w:t xml:space="preserve"> (see frequency of climate-driven </w:t>
      </w:r>
      <w:r w:rsidR="00EB77D4">
        <w:rPr>
          <w:rFonts w:asciiTheme="majorBidi" w:hAnsiTheme="majorBidi" w:cstheme="majorBidi"/>
          <w:lang w:val="en-US"/>
        </w:rPr>
        <w:t xml:space="preserve">agriculture </w:t>
      </w:r>
      <w:r w:rsidR="00887B83">
        <w:rPr>
          <w:rFonts w:asciiTheme="majorBidi" w:hAnsiTheme="majorBidi" w:cstheme="majorBidi"/>
          <w:lang w:val="en-US"/>
        </w:rPr>
        <w:t>shocks in South Asia)</w:t>
      </w:r>
      <w:r w:rsidR="00E710B8" w:rsidRPr="003C61F6">
        <w:rPr>
          <w:rFonts w:asciiTheme="majorBidi" w:hAnsiTheme="majorBidi" w:cstheme="majorBidi"/>
          <w:lang w:val="en-US"/>
        </w:rPr>
        <w:t xml:space="preserve">. </w:t>
      </w:r>
      <w:r w:rsidR="00B83DCD" w:rsidRPr="003C61F6">
        <w:rPr>
          <w:rFonts w:asciiTheme="majorBidi" w:hAnsiTheme="majorBidi" w:cstheme="majorBidi"/>
          <w:lang w:val="en-US"/>
        </w:rPr>
        <w:t>G</w:t>
      </w:r>
      <w:r w:rsidR="00611B59" w:rsidRPr="003C61F6">
        <w:rPr>
          <w:rFonts w:asciiTheme="majorBidi" w:hAnsiTheme="majorBidi" w:cstheme="majorBidi"/>
          <w:lang w:val="en-US"/>
        </w:rPr>
        <w:t xml:space="preserve">iven the stagnation </w:t>
      </w:r>
      <w:r w:rsidR="00164CA4" w:rsidRPr="003C61F6">
        <w:rPr>
          <w:rFonts w:asciiTheme="majorBidi" w:hAnsiTheme="majorBidi" w:cstheme="majorBidi"/>
          <w:lang w:val="en-US"/>
        </w:rPr>
        <w:t xml:space="preserve">in </w:t>
      </w:r>
      <w:r w:rsidR="00611B59" w:rsidRPr="003C61F6">
        <w:rPr>
          <w:rFonts w:asciiTheme="majorBidi" w:hAnsiTheme="majorBidi" w:cstheme="majorBidi"/>
          <w:lang w:val="en-US"/>
        </w:rPr>
        <w:t>global fisheries landings</w:t>
      </w:r>
      <w:r w:rsidR="004716F6" w:rsidRPr="003C61F6">
        <w:rPr>
          <w:rFonts w:asciiTheme="majorBidi" w:hAnsiTheme="majorBidi" w:cstheme="majorBidi"/>
          <w:lang w:val="en-US"/>
        </w:rPr>
        <w:t>,</w:t>
      </w:r>
      <w:r w:rsidR="003538B7" w:rsidRPr="003C61F6">
        <w:rPr>
          <w:rFonts w:asciiTheme="majorBidi" w:hAnsiTheme="majorBidi" w:cstheme="majorBidi"/>
          <w:lang w:val="en-US"/>
        </w:rPr>
        <w:t xml:space="preserve"> </w:t>
      </w:r>
      <w:r w:rsidR="004716F6" w:rsidRPr="003C61F6">
        <w:rPr>
          <w:rFonts w:asciiTheme="majorBidi" w:hAnsiTheme="majorBidi" w:cstheme="majorBidi"/>
          <w:lang w:val="en-US"/>
        </w:rPr>
        <w:t xml:space="preserve">the burden of meeting </w:t>
      </w:r>
      <w:r w:rsidR="002E1C21" w:rsidRPr="003C61F6">
        <w:rPr>
          <w:rFonts w:asciiTheme="majorBidi" w:hAnsiTheme="majorBidi" w:cstheme="majorBidi"/>
          <w:lang w:val="en-US"/>
        </w:rPr>
        <w:t>future</w:t>
      </w:r>
      <w:r w:rsidR="004716F6" w:rsidRPr="003C61F6">
        <w:rPr>
          <w:rFonts w:asciiTheme="majorBidi" w:hAnsiTheme="majorBidi" w:cstheme="majorBidi"/>
          <w:lang w:val="en-US"/>
        </w:rPr>
        <w:t xml:space="preserve"> </w:t>
      </w:r>
      <w:r w:rsidR="002E1C21" w:rsidRPr="003C61F6">
        <w:rPr>
          <w:rFonts w:asciiTheme="majorBidi" w:hAnsiTheme="majorBidi" w:cstheme="majorBidi"/>
          <w:lang w:val="en-US"/>
        </w:rPr>
        <w:t>seafood</w:t>
      </w:r>
      <w:r w:rsidR="004716F6" w:rsidRPr="003C61F6">
        <w:rPr>
          <w:rFonts w:asciiTheme="majorBidi" w:hAnsiTheme="majorBidi" w:cstheme="majorBidi"/>
          <w:lang w:val="en-US"/>
        </w:rPr>
        <w:t xml:space="preserve"> demands will fall on </w:t>
      </w:r>
      <w:r w:rsidR="00164CA4" w:rsidRPr="003C61F6">
        <w:rPr>
          <w:rFonts w:asciiTheme="majorBidi" w:hAnsiTheme="majorBidi" w:cstheme="majorBidi"/>
          <w:lang w:val="en-US"/>
        </w:rPr>
        <w:t>aquaculture</w:t>
      </w:r>
      <w:r w:rsidR="00B83DCD" w:rsidRPr="003C61F6">
        <w:rPr>
          <w:rFonts w:asciiTheme="majorBidi" w:hAnsiTheme="majorBidi" w:cstheme="majorBidi"/>
          <w:lang w:val="en-US"/>
        </w:rPr>
        <w:t>,</w:t>
      </w:r>
      <w:r w:rsidR="002E1C21" w:rsidRPr="003C61F6">
        <w:rPr>
          <w:rFonts w:asciiTheme="majorBidi" w:hAnsiTheme="majorBidi" w:cstheme="majorBidi"/>
          <w:lang w:val="en-US"/>
        </w:rPr>
        <w:t xml:space="preserve"> which now provides over half of global production</w:t>
      </w:r>
      <w:r w:rsidR="002E1C21"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"ISBN" : "9789251091852", "author" : [ { "dropping-particle" : "", "family" : "FAO", "given" : "", "non-dropping-particle" : "", "parse-names" : false, "suffix" : "" } ], "id" : "ITEM-1", "issued" : { "date-parts" : [ [ "2016" ] ] }, "number-of-pages" : "200", "publisher-place" : "The Food and Agricultural Organization of the United Nations. Rome", "title" : "The State of World Fisheries and Aquaculture 2016. Contributiing to food security and nutrition for all.", "type" : "report" }, "uris" : [ "http://www.mendeley.com/documents/?uuid=125513a9-8677-488c-89a5-9c72d311fec5" ] } ], "mendeley" : { "formattedCitation" : "&lt;sup&gt;41&lt;/sup&gt;", "plainTextFormattedCitation" : "41", "previouslyFormattedCitation" : "&lt;sup&gt;41&lt;/sup&gt;" }, "properties" : { "noteIndex" : 0 }, "schema" : "https://github.com/citation-style-language/schema/raw/master/csl-citation.json" }</w:instrText>
      </w:r>
      <w:r w:rsidR="002E1C21"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41</w:t>
      </w:r>
      <w:r w:rsidR="002E1C21" w:rsidRPr="003C61F6">
        <w:rPr>
          <w:rFonts w:asciiTheme="majorBidi" w:hAnsiTheme="majorBidi" w:cstheme="majorBidi"/>
          <w:lang w:val="en-US"/>
        </w:rPr>
        <w:fldChar w:fldCharType="end"/>
      </w:r>
      <w:r w:rsidR="007F3963" w:rsidRPr="003C61F6">
        <w:rPr>
          <w:rFonts w:asciiTheme="majorBidi" w:hAnsiTheme="majorBidi" w:cstheme="majorBidi"/>
          <w:lang w:val="en-US"/>
        </w:rPr>
        <w:t xml:space="preserve">. </w:t>
      </w:r>
      <w:r w:rsidR="00B83DCD" w:rsidRPr="003C61F6">
        <w:rPr>
          <w:rFonts w:asciiTheme="majorBidi" w:hAnsiTheme="majorBidi" w:cstheme="majorBidi"/>
          <w:lang w:val="en-US"/>
        </w:rPr>
        <w:t>A</w:t>
      </w:r>
      <w:r w:rsidR="00C55CA3" w:rsidRPr="003C61F6">
        <w:rPr>
          <w:rFonts w:asciiTheme="majorBidi" w:hAnsiTheme="majorBidi" w:cstheme="majorBidi"/>
          <w:lang w:val="en-US"/>
        </w:rPr>
        <w:t xml:space="preserve">quaculture </w:t>
      </w:r>
      <w:r w:rsidR="00BA646B" w:rsidRPr="003C61F6">
        <w:rPr>
          <w:rFonts w:asciiTheme="majorBidi" w:hAnsiTheme="majorBidi" w:cstheme="majorBidi"/>
          <w:lang w:val="en-US"/>
        </w:rPr>
        <w:t xml:space="preserve">diseases remain a significant </w:t>
      </w:r>
      <w:r w:rsidR="00B83DCD" w:rsidRPr="003C61F6">
        <w:rPr>
          <w:rFonts w:asciiTheme="majorBidi" w:hAnsiTheme="majorBidi" w:cstheme="majorBidi"/>
          <w:lang w:val="en-US"/>
        </w:rPr>
        <w:t>issue</w:t>
      </w:r>
      <w:r w:rsidR="00BA646B"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"10.1371/journal.ppat.1006160", "ISBN" : "1111111111", "ISSN" : "15537374", "PMID" : "28152043", "author" : [ { "dropping-particle" : "", "family" : "Stentiford", "given" : "Grant D.", "non-dropping-particle" : "", "parse-names" : false, "suffix" : "" }, { "dropping-particle" : "", "family" : "Sritunyalucksana", "given" : "Kallaya", "non-dropping-particle" : "", "parse-names" : false, "suffix" : "" }, { "dropping-particle" : "", "family" : "Flegel", "given" : "Timothy W.", "non-dropping-particle" : "", "parse-names" : false, "suffix" : "" }, { "dropping-particle" : "", "family" : "Williams", "given" : "Bryony A.P.", "non-dropping-particle" : "", "parse-names" : false, "suffix" : "" }, { "dropping-particle" : "", "family" : "Withyachumnarnkul", "given" : "Boonsirm", "non-dropping-particle" : "", "parse-names" : false, "suffix" : "" }, { "dropping-particle" : "", "family" : "Itsathitphaisarn", "given" : "Orn", "non-dropping-particle" : "", "parse-names" : false, "suffix" : "" }, { "dropping-particle" : "", "family" : "Bass", "given" : "David", "non-dropping-particle" : "", "parse-names" : false, "suffix" : "" } ], "container-title" : "PLoS Pathogens", "id" : "ITEM-1", "issue" : "2", "issued" : { "date-parts" : [ [ "2017" ] ] }, "page" : "1-6", "title" : "New Paradigms to Help Solve the Global Aquaculture Disease Crisis", "type" : "article-journal", "volume" : "13" }, "uris" : [ "http://www.mendeley.com/documents/?uuid=0de54cc1-9013-4b55-b1b6-763434d5384a" ] } ], "mendeley" : { "formattedCitation" : "&lt;sup&gt;42&lt;/sup&gt;", "plainTextFormattedCitation" : "42", "previouslyFormattedCitation" : "&lt;sup&gt;42&lt;/sup&gt;" }, "properties" : { "noteIndex" : 0 }, "schema" : "https://github.com/citation-style-language/schema/raw/master/csl-citation.json" }</w:instrText>
      </w:r>
      <w:r w:rsidR="00BA646B"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42</w:t>
      </w:r>
      <w:r w:rsidR="00BA646B" w:rsidRPr="003C61F6">
        <w:rPr>
          <w:rFonts w:asciiTheme="majorBidi" w:hAnsiTheme="majorBidi" w:cstheme="majorBidi"/>
          <w:lang w:val="en-US"/>
        </w:rPr>
        <w:fldChar w:fldCharType="end"/>
      </w:r>
      <w:r w:rsidR="00BA646B" w:rsidRPr="003C61F6">
        <w:rPr>
          <w:rFonts w:asciiTheme="majorBidi" w:hAnsiTheme="majorBidi" w:cstheme="majorBidi"/>
          <w:lang w:val="en-US"/>
        </w:rPr>
        <w:t xml:space="preserve">, </w:t>
      </w:r>
      <w:r w:rsidR="00B83DCD" w:rsidRPr="003C61F6">
        <w:rPr>
          <w:rFonts w:asciiTheme="majorBidi" w:hAnsiTheme="majorBidi" w:cstheme="majorBidi"/>
          <w:lang w:val="en-US"/>
        </w:rPr>
        <w:t xml:space="preserve">however, </w:t>
      </w:r>
      <w:r w:rsidR="00F23C8D" w:rsidRPr="003C61F6">
        <w:rPr>
          <w:rFonts w:asciiTheme="majorBidi" w:hAnsiTheme="majorBidi" w:cstheme="majorBidi"/>
          <w:lang w:val="en-US"/>
        </w:rPr>
        <w:t>representing</w:t>
      </w:r>
      <w:r w:rsidR="0098440E" w:rsidRPr="003C61F6">
        <w:rPr>
          <w:rFonts w:asciiTheme="majorBidi" w:hAnsiTheme="majorBidi" w:cstheme="majorBidi"/>
          <w:lang w:val="en-US"/>
        </w:rPr>
        <w:t xml:space="preserve"> the largest single driver of aquaculture shocks</w:t>
      </w:r>
      <w:r w:rsidR="002A21E3" w:rsidRPr="003C61F6">
        <w:rPr>
          <w:rFonts w:asciiTheme="majorBidi" w:hAnsiTheme="majorBidi" w:cstheme="majorBidi"/>
          <w:lang w:val="en-US"/>
        </w:rPr>
        <w:t xml:space="preserve"> in our analysis</w:t>
      </w:r>
      <w:r w:rsidR="00BA646B" w:rsidRPr="003C61F6">
        <w:rPr>
          <w:rFonts w:asciiTheme="majorBidi" w:hAnsiTheme="majorBidi" w:cstheme="majorBidi"/>
          <w:lang w:val="en-US"/>
        </w:rPr>
        <w:t>.</w:t>
      </w:r>
      <w:r w:rsidR="007F3963" w:rsidRPr="003C61F6">
        <w:rPr>
          <w:rFonts w:asciiTheme="majorBidi" w:hAnsiTheme="majorBidi" w:cstheme="majorBidi"/>
          <w:lang w:val="en-US"/>
        </w:rPr>
        <w:t xml:space="preserve"> </w:t>
      </w:r>
      <w:r w:rsidR="0098440E" w:rsidRPr="003C61F6">
        <w:rPr>
          <w:rFonts w:asciiTheme="majorBidi" w:hAnsiTheme="majorBidi" w:cstheme="majorBidi"/>
          <w:lang w:val="en-US"/>
        </w:rPr>
        <w:t>Domestication of broodstock has been a major step forward in reducing</w:t>
      </w:r>
      <w:r w:rsidR="00FE3C53" w:rsidRPr="003C61F6">
        <w:rPr>
          <w:rFonts w:asciiTheme="majorBidi" w:hAnsiTheme="majorBidi" w:cstheme="majorBidi"/>
          <w:lang w:val="en-US"/>
        </w:rPr>
        <w:t xml:space="preserve"> disease</w:t>
      </w:r>
      <w:r w:rsidR="00662360" w:rsidRPr="003C61F6">
        <w:rPr>
          <w:rFonts w:asciiTheme="majorBidi" w:hAnsiTheme="majorBidi" w:cstheme="majorBidi"/>
          <w:lang w:val="en-US"/>
        </w:rPr>
        <w:t xml:space="preserve"> transmission</w:t>
      </w:r>
      <w:r w:rsidR="00B83DCD" w:rsidRPr="003C61F6">
        <w:rPr>
          <w:rFonts w:asciiTheme="majorBidi" w:hAnsiTheme="majorBidi" w:cstheme="majorBidi"/>
          <w:lang w:val="en-US"/>
        </w:rPr>
        <w:t>,</w:t>
      </w:r>
      <w:r w:rsidR="00662360" w:rsidRPr="003C61F6">
        <w:rPr>
          <w:rFonts w:asciiTheme="majorBidi" w:hAnsiTheme="majorBidi" w:cstheme="majorBidi"/>
          <w:lang w:val="en-US"/>
        </w:rPr>
        <w:t xml:space="preserve"> but industry</w:t>
      </w:r>
      <w:r w:rsidR="0098440E" w:rsidRPr="003C61F6">
        <w:rPr>
          <w:rFonts w:asciiTheme="majorBidi" w:hAnsiTheme="majorBidi" w:cstheme="majorBidi"/>
          <w:lang w:val="en-US"/>
        </w:rPr>
        <w:t xml:space="preserve"> focus on only a few </w:t>
      </w:r>
      <w:r w:rsidR="004A60D6" w:rsidRPr="003C61F6">
        <w:rPr>
          <w:rFonts w:asciiTheme="majorBidi" w:hAnsiTheme="majorBidi" w:cstheme="majorBidi"/>
          <w:lang w:val="en-US"/>
        </w:rPr>
        <w:t xml:space="preserve">major </w:t>
      </w:r>
      <w:r w:rsidR="0098440E" w:rsidRPr="003C61F6">
        <w:rPr>
          <w:rFonts w:asciiTheme="majorBidi" w:hAnsiTheme="majorBidi" w:cstheme="majorBidi"/>
          <w:lang w:val="en-US"/>
        </w:rPr>
        <w:t xml:space="preserve">species in </w:t>
      </w:r>
      <w:r w:rsidR="003538B7" w:rsidRPr="003C61F6">
        <w:rPr>
          <w:rFonts w:asciiTheme="majorBidi" w:hAnsiTheme="majorBidi" w:cstheme="majorBidi"/>
          <w:lang w:val="en-US"/>
        </w:rPr>
        <w:t>multiple</w:t>
      </w:r>
      <w:r w:rsidR="0098440E" w:rsidRPr="003C61F6">
        <w:rPr>
          <w:rFonts w:asciiTheme="majorBidi" w:hAnsiTheme="majorBidi" w:cstheme="majorBidi"/>
          <w:lang w:val="en-US"/>
        </w:rPr>
        <w:t xml:space="preserve"> locations has left </w:t>
      </w:r>
      <w:r w:rsidR="00FC71C4">
        <w:rPr>
          <w:rFonts w:asciiTheme="majorBidi" w:hAnsiTheme="majorBidi" w:cstheme="majorBidi"/>
          <w:lang w:val="en-US"/>
        </w:rPr>
        <w:t>farmed</w:t>
      </w:r>
      <w:r w:rsidR="0098440E" w:rsidRPr="003C61F6">
        <w:rPr>
          <w:rFonts w:asciiTheme="majorBidi" w:hAnsiTheme="majorBidi" w:cstheme="majorBidi"/>
          <w:lang w:val="en-US"/>
        </w:rPr>
        <w:t xml:space="preserve"> animals naïve to native pathogens</w:t>
      </w:r>
      <w:r w:rsidR="0098440E"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 ] }, "page" : "141-157", "publisher" : "Elsevier Inc.", "title" : "Disease will limit future food supply from the global crustacean fishery and aquaculture sectors", "type" : "article-journal", "volume" : "110" }, "uris" : [ "http://www.mendeley.com/documents/?uuid=1db30a6f-0574-4563-9459-6b575df54108" ] } ], "mendeley" : { "formattedCitation" : "&lt;sup&gt;43&lt;/sup&gt;", "plainTextFormattedCitation" : "43", "previouslyFormattedCitation" : "&lt;sup&gt;43&lt;/sup&gt;" }, "properties" : { "noteIndex" : 0 }, "schema" : "https://github.com/citation-style-language/schema/raw/master/csl-citation.json" }</w:instrText>
      </w:r>
      <w:r w:rsidR="0098440E"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43</w:t>
      </w:r>
      <w:r w:rsidR="0098440E" w:rsidRPr="003C61F6">
        <w:rPr>
          <w:rFonts w:asciiTheme="majorBidi" w:hAnsiTheme="majorBidi" w:cstheme="majorBidi"/>
          <w:lang w:val="en-US"/>
        </w:rPr>
        <w:fldChar w:fldCharType="end"/>
      </w:r>
      <w:r w:rsidR="008A06F9" w:rsidRPr="003C61F6">
        <w:rPr>
          <w:rFonts w:asciiTheme="majorBidi" w:hAnsiTheme="majorBidi" w:cstheme="majorBidi"/>
          <w:lang w:val="en-US"/>
        </w:rPr>
        <w:t>.</w:t>
      </w:r>
      <w:r w:rsidR="0098440E" w:rsidRPr="003C61F6">
        <w:rPr>
          <w:rFonts w:asciiTheme="majorBidi" w:hAnsiTheme="majorBidi" w:cstheme="majorBidi"/>
          <w:lang w:val="en-US"/>
        </w:rPr>
        <w:t xml:space="preserve"> </w:t>
      </w:r>
      <w:r w:rsidR="00AF624E" w:rsidRPr="003C61F6">
        <w:rPr>
          <w:rFonts w:asciiTheme="majorBidi" w:hAnsiTheme="majorBidi" w:cstheme="majorBidi"/>
          <w:lang w:val="en-US"/>
        </w:rPr>
        <w:t xml:space="preserve">Open data and new sequencing </w:t>
      </w:r>
      <w:r w:rsidR="0098440E" w:rsidRPr="003C61F6">
        <w:rPr>
          <w:rFonts w:asciiTheme="majorBidi" w:hAnsiTheme="majorBidi" w:cstheme="majorBidi"/>
          <w:lang w:val="en-US"/>
        </w:rPr>
        <w:t xml:space="preserve">technologies </w:t>
      </w:r>
      <w:r w:rsidR="00F95F59">
        <w:rPr>
          <w:rFonts w:asciiTheme="majorBidi" w:hAnsiTheme="majorBidi" w:cstheme="majorBidi"/>
          <w:lang w:val="en-US"/>
        </w:rPr>
        <w:t>are also helping, both by</w:t>
      </w:r>
      <w:r w:rsidR="00AF624E" w:rsidRPr="003C61F6">
        <w:rPr>
          <w:rFonts w:asciiTheme="majorBidi" w:hAnsiTheme="majorBidi" w:cstheme="majorBidi"/>
          <w:lang w:val="en-US"/>
        </w:rPr>
        <w:t xml:space="preserve"> </w:t>
      </w:r>
      <w:r w:rsidR="0098440E" w:rsidRPr="003C61F6">
        <w:rPr>
          <w:rFonts w:asciiTheme="majorBidi" w:hAnsiTheme="majorBidi" w:cstheme="majorBidi"/>
          <w:lang w:val="en-US"/>
        </w:rPr>
        <w:t xml:space="preserve">further understanding of the complex </w:t>
      </w:r>
      <w:r w:rsidR="00AF624E" w:rsidRPr="003C61F6">
        <w:rPr>
          <w:rFonts w:asciiTheme="majorBidi" w:hAnsiTheme="majorBidi" w:cstheme="majorBidi"/>
          <w:lang w:val="en-US"/>
        </w:rPr>
        <w:t xml:space="preserve">microbial </w:t>
      </w:r>
      <w:r w:rsidR="0098440E" w:rsidRPr="003C61F6">
        <w:rPr>
          <w:rFonts w:asciiTheme="majorBidi" w:hAnsiTheme="majorBidi" w:cstheme="majorBidi"/>
          <w:lang w:val="en-US"/>
        </w:rPr>
        <w:t>trophic structures surrounding disease emergence</w:t>
      </w:r>
      <w:r w:rsidR="00AF624E" w:rsidRPr="003C61F6">
        <w:rPr>
          <w:rFonts w:asciiTheme="majorBidi" w:hAnsiTheme="majorBidi" w:cstheme="majorBidi"/>
          <w:lang w:val="en-US"/>
        </w:rPr>
        <w:t xml:space="preserve"> in pond cultures </w:t>
      </w:r>
      <w:r w:rsidR="003538B7"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"10.1371/journal.ppat.1006160", "ISBN" : "1111111111", "ISSN" : "15537374", "PMID" : "28152043", "author" : [ { "dropping-particle" : "", "family" : "Stentiford", "given" : "Grant D.", "non-dropping-particle" : "", "parse-names" : false, "suffix" : "" }, { "dropping-particle" : "", "family" : "Sritunyalucksana", "given" : "Kallaya", "non-dropping-particle" : "", "parse-names" : false, "suffix" : "" }, { "dropping-particle" : "", "family" : "Flegel", "given" : "Timothy W.", "non-dropping-particle" : "", "parse-names" : false, "suffix" : "" }, { "dropping-particle" : "", "family" : "Williams", "given" : "Bryony A.P.", "non-dropping-particle" : "", "parse-names" : false, "suffix" : "" }, { "dropping-particle" : "", "family" : "Withyachumnarnkul", "given" : "Boonsirm", "non-dropping-particle" : "", "parse-names" : false, "suffix" : "" }, { "dropping-particle" : "", "family" : "Itsathitphaisarn", "given" : "Orn", "non-dropping-particle" : "", "parse-names" : false, "suffix" : "" }, { "dropping-particle" : "", "family" : "Bass", "given" : "David", "non-dropping-particle" : "", "parse-names" : false, "suffix" : "" } ], "container-title" : "PLoS Pathogens", "id" : "ITEM-1", "issue" : "2", "issued" : { "date-parts" : [ [ "2017" ] ] }, "page" : "1-6", "title" : "New Paradigms to Help Solve the Global Aquaculture Disease Crisis", "type" : "article-journal", "volume" : "13" }, "uris" : [ "http://www.mendeley.com/documents/?uuid=0de54cc1-9013-4b55-b1b6-763434d5384a" ] } ], "mendeley" : { "formattedCitation" : "&lt;sup&gt;42&lt;/sup&gt;", "plainTextFormattedCitation" : "42", "previouslyFormattedCitation" : "&lt;sup&gt;42&lt;/sup&gt;" }, "properties" : { "noteIndex" : 0 }, "schema" : "https://github.com/citation-style-language/schema/raw/master/csl-citation.json" }</w:instrText>
      </w:r>
      <w:r w:rsidR="003538B7"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42</w:t>
      </w:r>
      <w:r w:rsidR="003538B7" w:rsidRPr="003C61F6">
        <w:rPr>
          <w:rFonts w:asciiTheme="majorBidi" w:hAnsiTheme="majorBidi" w:cstheme="majorBidi"/>
          <w:lang w:val="en-US"/>
        </w:rPr>
        <w:fldChar w:fldCharType="end"/>
      </w:r>
      <w:r w:rsidR="00AF624E" w:rsidRPr="003C61F6">
        <w:rPr>
          <w:rFonts w:asciiTheme="majorBidi" w:hAnsiTheme="majorBidi" w:cstheme="majorBidi"/>
          <w:lang w:val="en-US"/>
        </w:rPr>
        <w:t xml:space="preserve">, and </w:t>
      </w:r>
      <w:r w:rsidR="00FC21E1" w:rsidRPr="003C61F6">
        <w:rPr>
          <w:rFonts w:asciiTheme="majorBidi" w:hAnsiTheme="majorBidi" w:cstheme="majorBidi"/>
          <w:lang w:val="en-US"/>
        </w:rPr>
        <w:t>by</w:t>
      </w:r>
      <w:r w:rsidR="00AF624E" w:rsidRPr="003C61F6">
        <w:rPr>
          <w:rFonts w:asciiTheme="majorBidi" w:hAnsiTheme="majorBidi" w:cstheme="majorBidi"/>
          <w:lang w:val="en-US"/>
        </w:rPr>
        <w:t xml:space="preserve"> accelerating the production of diverse genetic lines and pathogen resistance (which complements t</w:t>
      </w:r>
      <w:r w:rsidR="003538B7" w:rsidRPr="003C61F6">
        <w:rPr>
          <w:rFonts w:asciiTheme="majorBidi" w:hAnsiTheme="majorBidi" w:cstheme="majorBidi"/>
          <w:lang w:val="en-US"/>
        </w:rPr>
        <w:t>he growth in emergency vaccine development</w:t>
      </w:r>
      <w:r w:rsidR="003A7EB9">
        <w:rPr>
          <w:rFonts w:asciiTheme="majorBidi" w:hAnsiTheme="majorBidi" w:cstheme="majorBidi"/>
          <w:lang w:val="en-US"/>
        </w:rPr>
        <w:t xml:space="preserve"> </w:t>
      </w:r>
      <w:r w:rsidR="007114F0">
        <w:rPr>
          <w:rFonts w:asciiTheme="majorBidi" w:hAnsiTheme="majorBidi" w:cstheme="majorBidi"/>
          <w:lang w:val="en-US"/>
        </w:rPr>
        <w:t xml:space="preserve">allowing </w:t>
      </w:r>
      <w:r w:rsidR="003A7EB9">
        <w:rPr>
          <w:rFonts w:asciiTheme="majorBidi" w:hAnsiTheme="majorBidi" w:cstheme="majorBidi"/>
          <w:lang w:val="en-US"/>
        </w:rPr>
        <w:t xml:space="preserve"> more rapid intervention</w:t>
      </w:r>
      <w:r w:rsidR="003538B7" w:rsidRPr="003C61F6">
        <w:rPr>
          <w:rFonts w:asciiTheme="majorBidi" w:hAnsiTheme="majorBidi" w:cstheme="majorBidi"/>
          <w:lang w:val="en-US"/>
        </w:rPr>
        <w:t xml:space="preserve">). </w:t>
      </w:r>
      <w:r w:rsidR="004F65B6">
        <w:rPr>
          <w:rFonts w:asciiTheme="majorBidi" w:hAnsiTheme="majorBidi" w:cstheme="majorBidi"/>
          <w:lang w:val="en-US"/>
        </w:rPr>
        <w:t xml:space="preserve">Understanding vulnerability of feeds under climate change will be an increasingly important aspect of research for the sector too. As aquaculture </w:t>
      </w:r>
      <w:r w:rsidR="004F65B6">
        <w:rPr>
          <w:rFonts w:asciiTheme="majorBidi" w:hAnsiTheme="majorBidi" w:cstheme="majorBidi"/>
          <w:lang w:val="en-US"/>
        </w:rPr>
        <w:lastRenderedPageBreak/>
        <w:t>relies on both agriculture and fisheries for inputs</w:t>
      </w:r>
      <w:r w:rsidR="004F65B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"10.1073/pnas.1801692115", "ISSN" : "1091-6490", "PMID" : "29712823", "abstract" : "Reducing food production pressures on the environment while feeding an ever-growing human population is one of the grand challenges facing humanity. The magnitude of environmental impacts from food production, largely around land use, has motivated evaluation of the environmental and health benefits of shifting diets, typically away from meat toward other sources, including seafood. However, total global catch of wild seafood has remained relatively unchanged for the last two decades, suggesting increased demand for seafood will mostly have to rely on aquaculture (i.e., aquatic farming). Increasingly, cultivated aquatic species depend on feed inputs from agricultural sources, raising concerns around further straining crops and land use for feed. However, the relative impact and potential of aquaculture remains unclear. Here we simulate how different forms of aquaculture contribute and compare with feed and land use of terrestrial meat production and how spatial patterns might change by midcentury if diets move toward more cultured seafood and less meat. Using country-level aquatic and terrestrial data, we show that aquaculture requires less feed crops and land, even if over one-third of protein production comes from aquaculture by 2050. However, feed and land-sparing benefits are spatially heterogeneous, driven by differing patterns of production, trade, and feed composition. Ultimately, our study highlights the future potential and uncertainties of considering aquaculture in the portfolio of sustainability solutions around one of the largest anthropogenic impacts on the planet.", "author" : [ { "dropping-particle" : "", "family" : "Froehlich", "given" : "Halley E", "non-dropping-particle" : "", "parse-names" : false, "suffix" : "" }, { "dropping-particle" : "", "family" : "Runge", "given" : "Claire A", "non-dropping-particle" : "", "parse-names" : false, "suffix" : "" }, { "dropping-particle" : "", "family" : "Gentry", "given" : "Rebecca R", "non-dropping-particle" : "", "parse-names" : false, "suffix" : "" }, { "dropping-particle" : "", "family" : "Gaines", "given" : "Steven D", "non-dropping-particle" : "", "parse-names" : false, "suffix" : "" }, { "dropping-particle" : "", "family" : "Halpern", "given" : "Benjamin S", "non-dropping-particle" : "", "parse-names" : false, "suffix" : "" } ], "container-title" : "Proceedings of the National Academy of Sciences of the United States of America", "id" : "ITEM-1", "issued" : { "date-parts" : [ [ "2018" ] ] }, "page" : "201801692", "title" : "Comparative terrestrial feed and land use of an aquaculture-dominant world.", "type" : "article-journal" }, "uris" : [ "http://www.mendeley.com/documents/?uuid=f69320a7-c600-49c9-a6ac-21aec970c51b" ] } ], "mendeley" : { "formattedCitation" : "&lt;sup&gt;29&lt;/sup&gt;", "plainTextFormattedCitation" : "29", "previouslyFormattedCitation" : "&lt;sup&gt;29&lt;/sup&gt;" }, "properties" : { "noteIndex" : 0 }, "schema" : "https://github.com/citation-style-language/schema/raw/master/csl-citation.json" }</w:instrText>
      </w:r>
      <w:r w:rsidR="004F65B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29</w:t>
      </w:r>
      <w:r w:rsidR="004F65B6">
        <w:rPr>
          <w:rFonts w:asciiTheme="majorBidi" w:hAnsiTheme="majorBidi" w:cstheme="majorBidi"/>
          <w:lang w:val="en-US"/>
        </w:rPr>
        <w:fldChar w:fldCharType="end"/>
      </w:r>
      <w:r w:rsidR="004F65B6">
        <w:rPr>
          <w:rFonts w:asciiTheme="majorBidi" w:hAnsiTheme="majorBidi" w:cstheme="majorBidi"/>
          <w:lang w:val="en-US"/>
        </w:rPr>
        <w:t xml:space="preserve"> </w:t>
      </w:r>
      <w:r w:rsidR="00951E8E">
        <w:rPr>
          <w:rFonts w:asciiTheme="majorBidi" w:hAnsiTheme="majorBidi" w:cstheme="majorBidi"/>
          <w:lang w:val="en-US"/>
        </w:rPr>
        <w:t>accounting for</w:t>
      </w:r>
      <w:r w:rsidR="00557A2D">
        <w:rPr>
          <w:rFonts w:asciiTheme="majorBidi" w:hAnsiTheme="majorBidi" w:cstheme="majorBidi"/>
          <w:lang w:val="en-US"/>
        </w:rPr>
        <w:t xml:space="preserve"> </w:t>
      </w:r>
      <w:r w:rsidR="004F65B6">
        <w:rPr>
          <w:rFonts w:asciiTheme="majorBidi" w:hAnsiTheme="majorBidi" w:cstheme="majorBidi"/>
          <w:lang w:val="en-US"/>
        </w:rPr>
        <w:t xml:space="preserve">volatility in </w:t>
      </w:r>
      <w:r w:rsidR="00855E7A">
        <w:rPr>
          <w:rFonts w:asciiTheme="majorBidi" w:hAnsiTheme="majorBidi" w:cstheme="majorBidi"/>
          <w:lang w:val="en-US"/>
        </w:rPr>
        <w:t xml:space="preserve">feed </w:t>
      </w:r>
      <w:r w:rsidR="004F65B6">
        <w:rPr>
          <w:rFonts w:asciiTheme="majorBidi" w:hAnsiTheme="majorBidi" w:cstheme="majorBidi"/>
          <w:lang w:val="en-US"/>
        </w:rPr>
        <w:t xml:space="preserve">production </w:t>
      </w:r>
      <w:r w:rsidR="00855E7A">
        <w:rPr>
          <w:rFonts w:asciiTheme="majorBidi" w:hAnsiTheme="majorBidi" w:cstheme="majorBidi"/>
          <w:lang w:val="en-US"/>
        </w:rPr>
        <w:t>will be an important step</w:t>
      </w:r>
      <w:r w:rsidR="004F65B6">
        <w:rPr>
          <w:rFonts w:asciiTheme="majorBidi" w:hAnsiTheme="majorBidi" w:cstheme="majorBidi"/>
          <w:lang w:val="en-US"/>
        </w:rPr>
        <w:t xml:space="preserve"> in building resilience for the sector.</w:t>
      </w:r>
    </w:p>
    <w:p w14:paraId="5D27D048" w14:textId="53AC59D7" w:rsidR="003538B7" w:rsidRPr="003C61F6" w:rsidRDefault="003538B7" w:rsidP="00706385">
      <w:pPr>
        <w:spacing w:line="360" w:lineRule="auto"/>
        <w:rPr>
          <w:rFonts w:asciiTheme="majorBidi" w:hAnsiTheme="majorBidi" w:cstheme="majorBidi"/>
          <w:lang w:val="en-US"/>
        </w:rPr>
      </w:pPr>
      <w:r w:rsidRPr="003C61F6">
        <w:rPr>
          <w:rFonts w:asciiTheme="majorBidi" w:hAnsiTheme="majorBidi" w:cstheme="majorBidi"/>
          <w:lang w:val="en-US"/>
        </w:rPr>
        <w:t>Despite the growing</w:t>
      </w:r>
      <w:r w:rsidR="00D32F91" w:rsidRPr="003C61F6">
        <w:rPr>
          <w:rFonts w:asciiTheme="majorBidi" w:hAnsiTheme="majorBidi" w:cstheme="majorBidi"/>
          <w:lang w:val="en-US"/>
        </w:rPr>
        <w:t xml:space="preserve"> global</w:t>
      </w:r>
      <w:r w:rsidRPr="003C61F6">
        <w:rPr>
          <w:rFonts w:asciiTheme="majorBidi" w:hAnsiTheme="majorBidi" w:cstheme="majorBidi"/>
          <w:lang w:val="en-US"/>
        </w:rPr>
        <w:t xml:space="preserve"> importance of </w:t>
      </w:r>
      <w:r w:rsidR="00D32F91" w:rsidRPr="003C61F6">
        <w:rPr>
          <w:rFonts w:asciiTheme="majorBidi" w:hAnsiTheme="majorBidi" w:cstheme="majorBidi"/>
          <w:lang w:val="en-US"/>
        </w:rPr>
        <w:t>aquaculture</w:t>
      </w:r>
      <w:r w:rsidR="004A34EF" w:rsidRPr="003C61F6">
        <w:rPr>
          <w:rFonts w:asciiTheme="majorBidi" w:hAnsiTheme="majorBidi" w:cstheme="majorBidi"/>
          <w:lang w:val="en-US"/>
        </w:rPr>
        <w:t>,</w:t>
      </w:r>
      <w:r w:rsidR="00D32F91" w:rsidRPr="003C61F6">
        <w:rPr>
          <w:rFonts w:asciiTheme="majorBidi" w:hAnsiTheme="majorBidi" w:cstheme="majorBidi"/>
          <w:lang w:val="en-US"/>
        </w:rPr>
        <w:t xml:space="preserve"> only 20 countries produce</w:t>
      </w:r>
      <w:r w:rsidR="004A34EF" w:rsidRPr="003C61F6">
        <w:rPr>
          <w:rFonts w:asciiTheme="majorBidi" w:hAnsiTheme="majorBidi" w:cstheme="majorBidi"/>
          <w:lang w:val="en-US"/>
        </w:rPr>
        <w:t xml:space="preserve"> 96% of </w:t>
      </w:r>
      <w:r w:rsidR="00D32F91" w:rsidRPr="003C61F6">
        <w:rPr>
          <w:rFonts w:asciiTheme="majorBidi" w:hAnsiTheme="majorBidi" w:cstheme="majorBidi"/>
          <w:lang w:val="en-US"/>
        </w:rPr>
        <w:t xml:space="preserve">total </w:t>
      </w:r>
      <w:r w:rsidR="004A34EF" w:rsidRPr="003C61F6">
        <w:rPr>
          <w:rFonts w:asciiTheme="majorBidi" w:hAnsiTheme="majorBidi" w:cstheme="majorBidi"/>
          <w:lang w:val="en-US"/>
        </w:rPr>
        <w:t>production</w:t>
      </w:r>
      <w:r w:rsidR="00D32F91" w:rsidRPr="003C61F6">
        <w:rPr>
          <w:rFonts w:asciiTheme="majorBidi" w:hAnsiTheme="majorBidi" w:cstheme="majorBidi"/>
          <w:lang w:val="en-US"/>
        </w:rPr>
        <w:fldChar w:fldCharType="begin" w:fldLock="1"/>
      </w:r>
      <w:r w:rsidR="00F02860">
        <w:rPr>
          <w:rFonts w:asciiTheme="majorBidi" w:hAnsiTheme="majorBidi" w:cstheme="majorBidi"/>
          <w:lang w:val="en-US"/>
        </w:rPr>
        <w:instrText>ADDIN CSL_CITATION { "citationItems" : [ { "id" : "ITEM-1", "itemData" : { "DOI" : "10.1111/gcb.13873", "ISBN" : "4955139574", "ISSN" : "13541013",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"Cottrell", "given" : "Richard S.", "non-dropping-particle" : "", "parse-names" : false, "suffix" : "" }, { "dropping-particle" : "", "family" : "Fleming", "given" : "Aysha", "non-dropping-particle" : "", "parse-names" : false, "suffix" : "" }, { "dropping-particle" : "", "family" : "Fulton", "given" : "Elizabeth A.", "non-dropping-particle" : "", "parse-names" : false, "suffix" : "" }, { "dropping-particle" : "", "family" : "Nash", "given" : "Kirsty L.", "non-dropping-particle" : "", "parse-names" : false, "suffix" : "" }, { "dropping-particle" : "", "family" : "Watson", "given" : "Reg A.", "non-dropping-particle" : "", "parse-names" : false, "suffix" : "" }, { "dropping-particle" : "", "family" : "Blanchard", "given" : "Julia L.", "non-dropping-particle" : "", "parse-names" : false, "suffix" : "" } ], "container-title" : "Global Change Biology", "id" : "ITEM-1", "issue" : "August", "issued" : { "date-parts" : [ [ "2017" ] ] }, "page" : "1-17", "title" : "Considering land-sea interactions and trade-offs for food and biodiversity", "type" : "article-journal" }, "uris" : [ "http://www.mendeley.com/documents/?uuid=1a086fb9-2bf6-42ed-9517-ae93447214c3" ] } ], "mendeley" : { "formattedCitation" : "&lt;sup&gt;16&lt;/sup&gt;", "plainTextFormattedCitation" : "16", "previouslyFormattedCitation" : "&lt;sup&gt;16&lt;/sup&gt;" }, "properties" : { "noteIndex" : 0 }, "schema" : "https://github.com/citation-style-language/schema/raw/master/csl-citation.json" }</w:instrText>
      </w:r>
      <w:r w:rsidR="00D32F91" w:rsidRPr="003C61F6">
        <w:rPr>
          <w:rFonts w:asciiTheme="majorBidi" w:hAnsiTheme="majorBidi" w:cstheme="majorBidi"/>
          <w:lang w:val="en-US"/>
        </w:rPr>
        <w:fldChar w:fldCharType="separate"/>
      </w:r>
      <w:r w:rsidR="00D078CE" w:rsidRPr="00D078CE">
        <w:rPr>
          <w:rFonts w:asciiTheme="majorBidi" w:hAnsiTheme="majorBidi" w:cstheme="majorBidi"/>
          <w:noProof/>
          <w:vertAlign w:val="superscript"/>
          <w:lang w:val="en-US"/>
        </w:rPr>
        <w:t>16</w:t>
      </w:r>
      <w:r w:rsidR="00D32F91" w:rsidRPr="003C61F6">
        <w:rPr>
          <w:rFonts w:asciiTheme="majorBidi" w:hAnsiTheme="majorBidi" w:cstheme="majorBidi"/>
          <w:lang w:val="en-US"/>
        </w:rPr>
        <w:fldChar w:fldCharType="end"/>
      </w:r>
      <w:r w:rsidR="00FC21E1" w:rsidRPr="003C61F6">
        <w:rPr>
          <w:rFonts w:asciiTheme="majorBidi" w:hAnsiTheme="majorBidi" w:cstheme="majorBidi"/>
          <w:lang w:val="en-US"/>
        </w:rPr>
        <w:t>,</w:t>
      </w:r>
      <w:r w:rsidR="00C23D74" w:rsidRPr="003C61F6">
        <w:rPr>
          <w:rFonts w:asciiTheme="majorBidi" w:hAnsiTheme="majorBidi" w:cstheme="majorBidi"/>
          <w:lang w:val="en-US"/>
        </w:rPr>
        <w:t xml:space="preserve"> largely in freshwater</w:t>
      </w:r>
      <w:r w:rsidR="00D32F91" w:rsidRPr="003C61F6">
        <w:rPr>
          <w:rFonts w:asciiTheme="majorBidi" w:hAnsiTheme="majorBidi" w:cstheme="majorBidi"/>
          <w:lang w:val="en-US"/>
        </w:rPr>
        <w:t xml:space="preserve">, </w:t>
      </w:r>
      <w:r w:rsidR="00AF624E" w:rsidRPr="003C61F6">
        <w:rPr>
          <w:rFonts w:asciiTheme="majorBidi" w:hAnsiTheme="majorBidi" w:cstheme="majorBidi"/>
          <w:lang w:val="en-US"/>
        </w:rPr>
        <w:t xml:space="preserve">meaning </w:t>
      </w:r>
      <w:r w:rsidR="00D32F91" w:rsidRPr="003C61F6">
        <w:rPr>
          <w:rFonts w:asciiTheme="majorBidi" w:hAnsiTheme="majorBidi" w:cstheme="majorBidi"/>
          <w:lang w:val="en-US"/>
        </w:rPr>
        <w:t xml:space="preserve">capture-based fish production will remain the most important source of </w:t>
      </w:r>
      <w:r w:rsidR="00AF624E" w:rsidRPr="003C61F6">
        <w:rPr>
          <w:rFonts w:asciiTheme="majorBidi" w:hAnsiTheme="majorBidi" w:cstheme="majorBidi"/>
          <w:lang w:val="en-US"/>
        </w:rPr>
        <w:t xml:space="preserve">local </w:t>
      </w:r>
      <w:r w:rsidR="00D32F91" w:rsidRPr="003C61F6">
        <w:rPr>
          <w:rFonts w:asciiTheme="majorBidi" w:hAnsiTheme="majorBidi" w:cstheme="majorBidi"/>
          <w:lang w:val="en-US"/>
        </w:rPr>
        <w:t>animal protein</w:t>
      </w:r>
      <w:r w:rsidR="00AF624E" w:rsidRPr="003C61F6">
        <w:rPr>
          <w:rFonts w:asciiTheme="majorBidi" w:hAnsiTheme="majorBidi" w:cstheme="majorBidi"/>
          <w:lang w:val="en-US"/>
        </w:rPr>
        <w:t xml:space="preserve"> in many countries (especially in Oceania where animal husbandry and aquaculture potential </w:t>
      </w:r>
      <w:r w:rsidR="00FC21E1" w:rsidRPr="003C61F6">
        <w:rPr>
          <w:rFonts w:asciiTheme="majorBidi" w:hAnsiTheme="majorBidi" w:cstheme="majorBidi"/>
          <w:lang w:val="en-US"/>
        </w:rPr>
        <w:t>are</w:t>
      </w:r>
      <w:r w:rsidR="00FC158C">
        <w:rPr>
          <w:rFonts w:asciiTheme="majorBidi" w:hAnsiTheme="majorBidi" w:cstheme="majorBidi"/>
          <w:lang w:val="en-US"/>
        </w:rPr>
        <w:t xml:space="preserve"> limited)</w:t>
      </w:r>
      <w:r w:rsidR="00D32F91"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"10.1038/s41559-017-0258-8", "ISSN" : "2397-334X", "abstract" : "Fisheries and aquaculture make a crucial contribution to global food security, nutrition and livelihoods. However, the UN Sustainable Development Goals separate marine and terrestrial food production sectors and ecosystems. To sustainably meet increasing global demands for fish, the interlinkages among goals within and across fisheries, aquaculture and agriculture sectors must be recognized and addressed along with their changing nature. Here, we assess and highlight development challenges for fisheries-dependent countries based on analyses of interactions and trade-offs between goals focusing on food, biodiversity and climate change. We demonstrate that some countries are likely to face double jeopardies in both fisheries and agriculture sectors under climate change. The strategies to mitigate these risks will be context-dependent, and will need to directly address the trade-offs among Sustainable Development Goals, such as halting biodiversity loss and reducing poverty. Countries with low adaptive capacity but increasing demand for food require greater support and capacity building to transition towards reconciling trade-offs. Necessary actions are context-dependent and include effective governance, improved management and conservation, maximizing societal and environmental benefits from trade, increased equitability of distribution and innovation in food production, including continued development of low input and low impact aquaculture. Assessing development challenges for fisheries-dependent countries based on analyses of interactions and trade-offs between goals focusing on food, biodiversity and climate change.", "author" : [ { "dropping-particle" : "", "family" : "Blanchard", "given" : "Julia L", "non-dropping-particle" : "", "parse-names" : false, "suffix" : "" }, { "dropping-particle" : "", "family" : "Watson", "given" : "Reg A", "non-dropping-particle" : "", "parse-names" : false, "suffix" : "" }, { "dropping-particle" : "", "family" : "Fulton", "given" : "Elizabeth A", "non-dropping-particle" : "", "parse-names" : false, "suffix" : "" }, { "dropping-particle" : "", "family" : "Cottrell", "given" : "Richard S", "non-dropping-particle" : "", "parse-names" : false, "suffix" : "" }, { "dropping-particle" : "", "family" : "Nash", "given" : "Kirsty L", "non-dropping-particle" : "", "parse-names" : false, "suffix" : "" }, { "dropping-particle" : "", "family" : "Bryndum-Buchholz", "given" : "Andrea", "non-dropping-particle" : "", "parse-names" : false, "suffix" : "" }, { "dropping-particle" : "", "family" : "B\u00fcchner", "given" : "Matthias", "non-dropping-particle" : "", "parse-names" : false, "suffix" : "" }, { "dropping-particle" : "", "family" : "Carozza", "given" : "David A", "non-dropping-particle" : "", "parse-names" : false, "suffix" : "" }, { "dropping-particle" : "", "family" : "Cheung", "given" : "William W L", "non-dropping-particle" : "", "parse-names" : false, "suffix" : "" }, { "dropping-particle" : "", "family" : "Elliott", "given" : "Joshua", "non-dropping-particle" : "", "parse-names" : false, "suffix" : "" }, { "dropping-particle" : "", "family" : "Davidson", "given" : "Lindsay N K", "non-dropping-particle" : "", "parse-names" : false, "suffix" : "" }, { "dropping-particle" : "", "family" : "Dulvy", "given" : "Nicholas K", "non-dropping-particle" : "", "parse-names" : false, "suffix" : "" }, { "dropping-particle" : "", "family" : "Dunne", "given" : "John P", "non-dropping-particle" : "", "parse-names" : false, "suffix" : "" }, { "dropping-particle" : "", "family" : "Eddy", "given" : "Tyler D", "non-dropping-particle" : "", "parse-names" : false, "suffix" : "" }, { "dropping-particle" : "", "family" : "Galbraith", "given" : "Eric", "non-dropping-particle" : "", "parse-names" : false, "suffix" : "" }, { "dropping-particle" : "", "family" : "Lotze", "given" : "Heike K", "non-dropping-particle" : "", "parse-names" : false, "suffix" : "" }, { "dropping-particle" : "", "family" : "Maury", "given" : "Olivier", "non-dropping-particle" : "", "parse-names" : false, "suffix" : "" }, { "dropping-particle" : "", "family" : "M\u00fcller", "given" : "Christoph", "non-dropping-particle" : "", "parse-names" : false, "suffix" : "" }, { "dropping-particle" : "", "family" : "Tittensor", "given" : "Derek P.", "non-dropping-particle" : "", "parse-names" : false, "suffix" : "" }, { "dropping-particle" : "", "family" : "Jennings", "given" : "Simon", "non-dropping-particle" : "", "parse-names" : false, "suffix" : "" } ], "container-title" : "Nature Ecology &amp; Evolution", "id" : "ITEM-1", "issue" : "9", "issued" : { "date-parts" : [ [ "2017" ] ] }, "page" : "1240", "title" : "Linked sustainability challenges and trade-offs among fisheries, aquaculture and agriculture", "type" : "article-journal", "volume" : "1" }, "uris" : [ "http://www.mendeley.com/documents/?uuid=b4159020-455e-439a-8c3f-d0b5535ccdaa" ] }, { "id" : "ITEM-2", "itemData" : { "DOI" : "10.1016/j.marpol.2008.04.002", "ISBN" : "0308-597X", "ISSN" : "0308597X", "abstract" : "Fish is a mainstay of food security for Pacific island countries and territories (PICTs). Recent household income and expenditure surveys, and socio-economic surveys, demonstrate that subsistence fishing still provides the great majority of dietary animal protein in the region. Forecasts of the fish required in 2030 to meet recommended per capita fish consumption, or to maintain current consumption, indicate that even well-managed coastal fisheries will only be able to meet the demand in 6 of 22 PICTs. Governments of many PICTs will need to increase local access to tuna, and develop small-pond aquaculture, to provide food security. Diversifying the supply of fish will also make rural households in the Pacific more resilient to natural disasters, social and political instability, and the uncertainty of climate change. \u00a9 2008 Elsevier Ltd. All rights reserved.", "author" : [ { "dropping-particle" : "", "family" : "Bell", "given" : "Johann D.", "non-dropping-particle" : "", "parse-names" : false, "suffix" : "" }, { "dropping-particle" : "", "family" : "Kronen", "given" : "Mecki", "non-dropping-particle" : "", "parse-names" : false, "suffix" : "" }, { "dropping-particle" : "", "family" : "Vunisea", "given" : "Aliti", "non-dropping-particle" : "", "parse-names" : false, "suffix" : "" }, { "dropping-particle" : "", "family" : "Nash", "given" : "Warwick J.", "non-dropping-particle" : "", "parse-names" : false, "suffix" : "" }, { "dropping-particle" : "", "family" : "Keeble", "given" : "Gregory", "non-dropping-particle" : "", "parse-names" : false, "suffix" : "" }, { "dropping-particle" : "", "family" : "Demmke", "given" : "Andreas", "non-dropping-particle" : "", "parse-names" : false, "suffix" : "" }, { "dropping-particle" : "", "family" : "Pontifex", "given" : "Scott", "non-dropping-particle" : "", "parse-names" : false, "suffix" : "" }, { "dropping-particle" : "", "family" : "Andr\u00e9fou\u00ebt", "given" : "Serge", "non-dropping-particle" : "", "parse-names" : false, "suffix" : "" } ], "container-title" : "Marine Policy", "id" : "ITEM-2", "issue" : "1", "issued" : { "date-parts" : [ [ "2009" ] ] }, "page" : "64-76", "title" : "Planning the use of fish for food security in the Pacific", "type" : "article-journal", "volume" : "33" }, "uris" : [ "http://www.mendeley.com/documents/?uuid=89bece23-4ea9-448b-b86a-039d0758e6a7" ] } ], "mendeley" : { "formattedCitation" : "&lt;sup&gt;15,44&lt;/sup&gt;", "plainTextFormattedCitation" : "15,44", "previouslyFormattedCitation" : "&lt;sup&gt;15,44&lt;/sup&gt;" }, "properties" : { "noteIndex" : 0 }, "schema" : "https://github.com/citation-style-language/schema/raw/master/csl-citation.json" }</w:instrText>
      </w:r>
      <w:r w:rsidR="00D32F91" w:rsidRPr="003C61F6">
        <w:rPr>
          <w:rFonts w:asciiTheme="majorBidi" w:hAnsiTheme="majorBidi" w:cstheme="majorBidi"/>
          <w:vertAlign w:val="superscript"/>
          <w:lang w:val="en-US"/>
        </w:rPr>
        <w:fldChar w:fldCharType="separate"/>
      </w:r>
      <w:r w:rsidR="00706385" w:rsidRPr="00706385">
        <w:rPr>
          <w:rFonts w:asciiTheme="majorBidi" w:hAnsiTheme="majorBidi" w:cstheme="majorBidi"/>
          <w:noProof/>
          <w:vertAlign w:val="superscript"/>
          <w:lang w:val="en-US"/>
        </w:rPr>
        <w:t>15,44</w:t>
      </w:r>
      <w:r w:rsidR="00D32F91" w:rsidRPr="003C61F6">
        <w:rPr>
          <w:rFonts w:asciiTheme="majorBidi" w:hAnsiTheme="majorBidi" w:cstheme="majorBidi"/>
          <w:lang w:val="en-US"/>
        </w:rPr>
        <w:fldChar w:fldCharType="end"/>
      </w:r>
      <w:r w:rsidR="00D32F91" w:rsidRPr="003C61F6">
        <w:rPr>
          <w:rFonts w:asciiTheme="majorBidi" w:hAnsiTheme="majorBidi" w:cstheme="majorBidi"/>
          <w:lang w:val="en-US"/>
        </w:rPr>
        <w:t xml:space="preserve">. </w:t>
      </w:r>
      <w:r w:rsidR="00AF624E" w:rsidRPr="003C61F6">
        <w:rPr>
          <w:rFonts w:asciiTheme="majorBidi" w:hAnsiTheme="majorBidi" w:cstheme="majorBidi"/>
          <w:lang w:val="en-US"/>
        </w:rPr>
        <w:t>Given persistent</w:t>
      </w:r>
      <w:r w:rsidR="001069DD" w:rsidRPr="003C61F6">
        <w:rPr>
          <w:rFonts w:asciiTheme="majorBidi" w:hAnsiTheme="majorBidi" w:cstheme="majorBidi"/>
          <w:lang w:val="en-US"/>
        </w:rPr>
        <w:t xml:space="preserve"> </w:t>
      </w:r>
      <w:r w:rsidR="006B36C0" w:rsidRPr="003C61F6">
        <w:rPr>
          <w:rFonts w:asciiTheme="majorBidi" w:hAnsiTheme="majorBidi" w:cstheme="majorBidi"/>
          <w:lang w:val="en-US"/>
        </w:rPr>
        <w:t>historic patterns of</w:t>
      </w:r>
      <w:r w:rsidR="004D6E7C" w:rsidRPr="003C61F6">
        <w:rPr>
          <w:rFonts w:asciiTheme="majorBidi" w:hAnsiTheme="majorBidi" w:cstheme="majorBidi"/>
          <w:lang w:val="en-US"/>
        </w:rPr>
        <w:t xml:space="preserve"> widespread </w:t>
      </w:r>
      <w:r w:rsidR="001069DD" w:rsidRPr="003C61F6">
        <w:rPr>
          <w:rFonts w:asciiTheme="majorBidi" w:hAnsiTheme="majorBidi" w:cstheme="majorBidi"/>
          <w:lang w:val="en-US"/>
        </w:rPr>
        <w:t>overfishing</w:t>
      </w:r>
      <w:r w:rsidR="004D6E7C" w:rsidRPr="003C61F6">
        <w:rPr>
          <w:rFonts w:asciiTheme="majorBidi" w:hAnsiTheme="majorBidi" w:cstheme="majorBidi"/>
          <w:lang w:val="en-US"/>
        </w:rPr>
        <w:t xml:space="preserve"> </w:t>
      </w:r>
      <w:r w:rsidR="004D6E7C"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"10.1111/faf.12077", "ISBN" : "1467-2979", "ISSN" : "14672979", "abstract" : "The world's seas and oceans are a vital source of animal protein from fishing and a major contributor to global food security. It has been argued that global wild-catch production has reached its limit, and there is concern that many species are overfished. Concerns are also mounting about the state of marine ecosystems and the ecological impacts of fishing on them, with increasing efforts to protect marine biodiversity. Fisheries appear to be at an impasse \u2013 demand for seafood is rising but so is concern about the impacts of fishing. However, through a simple analysis, we show that global exploitation rates are well below long-term sustainable levels at a whole ecosystem level. The oceans can support considerably higher sustainable catch than currently harvested. Overfishing has happened but only to a small fraction of species as a result of intensive and selective fishing. Shifting fishing effort away from highly targeted stocks towards currently underutilized species would reduce pressure on overfished species, result in fewer adverse ecosystem effects of fishing and increase overall fisheries production. This shift requires significant changes to our views about seafood, particularly in the developed world. We suggest ways in which this paradigm shift could happen and the range of expertise that would be required to achieve higher global yields with less ecological impact.", "author" : [ { "dropping-particle" : "", "family" : "Zhou", "given" : "Shijie", "non-dropping-particle" : "", "parse-names" : false, "suffix" : "" }, { "dropping-particle" : "", "family" : "Smith", "given" : "Anthony D M", "non-dropping-particle" : "", "parse-names" : false, "suffix" : "" }, { "dropping-particle" : "", "family" : "Knudsen", "given" : "E. Eric", "non-dropping-particle" : "", "parse-names" : false, "suffix" : "" } ], "container-title" : "Fish and Fisheries", "id" : "ITEM-1", "issue" : "4", "issued" : { "date-parts" : [ [ "2015" ] ] }, "page" : "716-722", "title" : "Ending overfishing while catching more fish", "type" : "article-journal", "volume" : "16" }, "uris" : [ "http://www.mendeley.com/documents/?uuid=8b402f41-11da-4567-9bbd-8fb79c9fb725" ] } ], "mendeley" : { "formattedCitation" : "&lt;sup&gt;45&lt;/sup&gt;", "plainTextFormattedCitation" : "45", "previouslyFormattedCitation" : "&lt;sup&gt;45&lt;/sup&gt;" }, "properties" : { "noteIndex" : 0 }, "schema" : "https://github.com/citation-style-language/schema/raw/master/csl-citation.json" }</w:instrText>
      </w:r>
      <w:r w:rsidR="004D6E7C"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45</w:t>
      </w:r>
      <w:r w:rsidR="004D6E7C" w:rsidRPr="003C61F6">
        <w:rPr>
          <w:rFonts w:asciiTheme="majorBidi" w:hAnsiTheme="majorBidi" w:cstheme="majorBidi"/>
          <w:lang w:val="en-US"/>
        </w:rPr>
        <w:fldChar w:fldCharType="end"/>
      </w:r>
      <w:r w:rsidR="00AF624E" w:rsidRPr="003C61F6">
        <w:rPr>
          <w:rFonts w:asciiTheme="majorBidi" w:hAnsiTheme="majorBidi" w:cstheme="majorBidi"/>
          <w:lang w:val="en-US"/>
        </w:rPr>
        <w:t xml:space="preserve"> </w:t>
      </w:r>
      <w:r w:rsidR="004D6E7C" w:rsidRPr="003C61F6">
        <w:rPr>
          <w:rFonts w:asciiTheme="majorBidi" w:hAnsiTheme="majorBidi" w:cstheme="majorBidi"/>
          <w:lang w:val="en-US"/>
        </w:rPr>
        <w:t xml:space="preserve">and </w:t>
      </w:r>
      <w:r w:rsidR="00AF624E" w:rsidRPr="003C61F6">
        <w:rPr>
          <w:rFonts w:asciiTheme="majorBidi" w:hAnsiTheme="majorBidi" w:cstheme="majorBidi"/>
          <w:lang w:val="en-US"/>
        </w:rPr>
        <w:t xml:space="preserve">the likelihood that </w:t>
      </w:r>
      <w:r w:rsidR="004D6E7C" w:rsidRPr="003C61F6">
        <w:rPr>
          <w:rFonts w:asciiTheme="majorBidi" w:hAnsiTheme="majorBidi" w:cstheme="majorBidi"/>
          <w:lang w:val="en-US"/>
        </w:rPr>
        <w:t xml:space="preserve">climate change </w:t>
      </w:r>
      <w:r w:rsidR="00AF624E" w:rsidRPr="003C61F6">
        <w:rPr>
          <w:rFonts w:asciiTheme="majorBidi" w:hAnsiTheme="majorBidi" w:cstheme="majorBidi"/>
          <w:lang w:val="en-US"/>
        </w:rPr>
        <w:t>will</w:t>
      </w:r>
      <w:r w:rsidR="004D6E7C" w:rsidRPr="003C61F6">
        <w:rPr>
          <w:rFonts w:asciiTheme="majorBidi" w:hAnsiTheme="majorBidi" w:cstheme="majorBidi"/>
          <w:lang w:val="en-US"/>
        </w:rPr>
        <w:t xml:space="preserve"> alter productivity of reef-based fisheries,</w:t>
      </w:r>
      <w:r w:rsidR="0091294B" w:rsidRPr="003C61F6">
        <w:rPr>
          <w:rFonts w:asciiTheme="majorBidi" w:hAnsiTheme="majorBidi" w:cstheme="majorBidi"/>
          <w:lang w:val="en-US"/>
        </w:rPr>
        <w:t xml:space="preserve"> policy and funding </w:t>
      </w:r>
      <w:r w:rsidR="000E5464" w:rsidRPr="003C61F6">
        <w:rPr>
          <w:rFonts w:asciiTheme="majorBidi" w:hAnsiTheme="majorBidi" w:cstheme="majorBidi"/>
          <w:lang w:val="en-US"/>
        </w:rPr>
        <w:t xml:space="preserve">for infrastructure </w:t>
      </w:r>
      <w:r w:rsidR="0091294B" w:rsidRPr="003C61F6">
        <w:rPr>
          <w:rFonts w:asciiTheme="majorBidi" w:hAnsiTheme="majorBidi" w:cstheme="majorBidi"/>
          <w:lang w:val="en-US"/>
        </w:rPr>
        <w:t>changes will be required to s</w:t>
      </w:r>
      <w:r w:rsidR="000E5464" w:rsidRPr="003C61F6">
        <w:rPr>
          <w:rFonts w:asciiTheme="majorBidi" w:hAnsiTheme="majorBidi" w:cstheme="majorBidi"/>
          <w:lang w:val="en-US"/>
        </w:rPr>
        <w:t xml:space="preserve">ee </w:t>
      </w:r>
      <w:r w:rsidR="00CC79A6" w:rsidRPr="003C61F6">
        <w:rPr>
          <w:rFonts w:asciiTheme="majorBidi" w:hAnsiTheme="majorBidi" w:cstheme="majorBidi"/>
          <w:lang w:val="en-US"/>
        </w:rPr>
        <w:t xml:space="preserve">proportionally more of the </w:t>
      </w:r>
      <w:r w:rsidR="004D6E7C" w:rsidRPr="003C61F6">
        <w:rPr>
          <w:rFonts w:asciiTheme="majorBidi" w:hAnsiTheme="majorBidi" w:cstheme="majorBidi"/>
          <w:lang w:val="en-US"/>
        </w:rPr>
        <w:t>valuable returns on investment from pelagic species</w:t>
      </w:r>
      <w:r w:rsidR="00CC79A6" w:rsidRPr="003C61F6">
        <w:rPr>
          <w:rFonts w:asciiTheme="majorBidi" w:hAnsiTheme="majorBidi" w:cstheme="majorBidi"/>
          <w:lang w:val="en-US"/>
        </w:rPr>
        <w:t xml:space="preserve"> </w:t>
      </w:r>
      <w:r w:rsidR="004D6E7C" w:rsidRPr="003C61F6">
        <w:rPr>
          <w:rFonts w:asciiTheme="majorBidi" w:hAnsiTheme="majorBidi" w:cstheme="majorBidi"/>
          <w:lang w:val="en-US"/>
        </w:rPr>
        <w:t>divert</w:t>
      </w:r>
      <w:r w:rsidR="00CC79A6" w:rsidRPr="003C61F6">
        <w:rPr>
          <w:rFonts w:asciiTheme="majorBidi" w:hAnsiTheme="majorBidi" w:cstheme="majorBidi"/>
          <w:lang w:val="en-US"/>
        </w:rPr>
        <w:t>ed</w:t>
      </w:r>
      <w:r w:rsidR="004D6E7C" w:rsidRPr="003C61F6">
        <w:rPr>
          <w:rFonts w:asciiTheme="majorBidi" w:hAnsiTheme="majorBidi" w:cstheme="majorBidi"/>
          <w:lang w:val="en-US"/>
        </w:rPr>
        <w:t xml:space="preserve"> </w:t>
      </w:r>
      <w:r w:rsidR="001E5789" w:rsidRPr="003C61F6">
        <w:rPr>
          <w:rFonts w:asciiTheme="majorBidi" w:hAnsiTheme="majorBidi" w:cstheme="majorBidi"/>
          <w:lang w:val="en-US"/>
        </w:rPr>
        <w:t xml:space="preserve">toward subsistence and </w:t>
      </w:r>
      <w:r w:rsidR="00CC79A6" w:rsidRPr="003C61F6">
        <w:rPr>
          <w:rFonts w:asciiTheme="majorBidi" w:hAnsiTheme="majorBidi" w:cstheme="majorBidi"/>
          <w:lang w:val="en-US"/>
        </w:rPr>
        <w:t>local food security</w:t>
      </w:r>
      <w:r w:rsidR="00091FBB" w:rsidRPr="003C61F6">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"DOI" : "10.1016/j.marpol.2008.04.002", "ISBN" : "0308-597X", "ISSN" : "0308597X", "abstract" : "Fish is a mainstay of food security for Pacific island countries and territories (PICTs). Recent household income and expenditure surveys, and socio-economic surveys, demonstrate that subsistence fishing still provides the great majority of dietary animal protein in the region. Forecasts of the fish required in 2030 to meet recommended per capita fish consumption, or to maintain current consumption, indicate that even well-managed coastal fisheries will only be able to meet the demand in 6 of 22 PICTs. Governments of many PICTs will need to increase local access to tuna, and develop small-pond aquaculture, to provide food security. Diversifying the supply of fish will also make rural households in the Pacific more resilient to natural disasters, social and political instability, and the uncertainty of climate change. \u00a9 2008 Elsevier Ltd. All rights reserved.", "author" : [ { "dropping-particle" : "", "family" : "Bell", "given" : "Johann D.", "non-dropping-particle" : "", "parse-names" : false, "suffix" : "" }, { "dropping-particle" : "", "family" : "Kronen", "given" : "Mecki", "non-dropping-particle" : "", "parse-names" : false, "suffix" : "" }, { "dropping-particle" : "", "family" : "Vunisea", "given" : "Aliti", "non-dropping-particle" : "", "parse-names" : false, "suffix" : "" }, { "dropping-particle" : "", "family" : "Nash", "given" : "Warwick J.", "non-dropping-particle" : "", "parse-names" : false, "suffix" : "" }, { "dropping-particle" : "", "family" : "Keeble", "given" : "Gregory", "non-dropping-particle" : "", "parse-names" : false, "suffix" : "" }, { "dropping-particle" : "", "family" : "Demmke", "given" : "Andreas", "non-dropping-particle" : "", "parse-names" : false, "suffix" : "" }, { "dropping-particle" : "", "family" : "Pontifex", "given" : "Scott", "non-dropping-particle" : "", "parse-names" : false, "suffix" : "" }, { "dropping-particle" : "", "family" : "Andr\u00e9fou\u00ebt", "given" : "Serge", "non-dropping-particle" : "", "parse-names" : false, "suffix" : "" } ], "container-title" : "Marine Policy", "id" : "ITEM-1", "issue" : "1", "issued" : { "date-parts" : [ [ "2009" ] ] }, "page" : "64-76", "title" : "Planning the use of fish for food security in the Pacific", "type" : "article-journal", "volume" : "33" }, "uris" : [ "http://www.mendeley.com/documents/?uuid=89bece23-4ea9-448b-b86a-039d0758e6a7" ] } ], "mendeley" : { "formattedCitation" : "&lt;sup&gt;44&lt;/sup&gt;", "plainTextFormattedCitation" : "44", "previouslyFormattedCitation" : "&lt;sup&gt;44&lt;/sup&gt;" }, "properties" : { "noteIndex" : 0 }, "schema" : "https://github.com/citation-style-language/schema/raw/master/csl-citation.json" }</w:instrText>
      </w:r>
      <w:r w:rsidR="00091FBB" w:rsidRPr="003C61F6">
        <w:rPr>
          <w:rFonts w:asciiTheme="majorBidi" w:hAnsiTheme="majorBidi" w:cstheme="majorBidi"/>
          <w:lang w:val="en-US"/>
        </w:rPr>
        <w:fldChar w:fldCharType="separate"/>
      </w:r>
      <w:r w:rsidR="00706385" w:rsidRPr="00706385">
        <w:rPr>
          <w:rFonts w:asciiTheme="majorBidi" w:hAnsiTheme="majorBidi" w:cstheme="majorBidi"/>
          <w:noProof/>
          <w:vertAlign w:val="superscript"/>
          <w:lang w:val="en-US"/>
        </w:rPr>
        <w:t>44</w:t>
      </w:r>
      <w:r w:rsidR="00091FBB" w:rsidRPr="003C61F6">
        <w:rPr>
          <w:rFonts w:asciiTheme="majorBidi" w:hAnsiTheme="majorBidi" w:cstheme="majorBidi"/>
          <w:lang w:val="en-US"/>
        </w:rPr>
        <w:fldChar w:fldCharType="end"/>
      </w:r>
      <w:r w:rsidR="00091FBB" w:rsidRPr="003C61F6">
        <w:rPr>
          <w:rFonts w:asciiTheme="majorBidi" w:hAnsiTheme="majorBidi" w:cstheme="majorBidi"/>
          <w:lang w:val="en-US"/>
        </w:rPr>
        <w:t>.</w:t>
      </w:r>
    </w:p>
    <w:p w14:paraId="78609FE6" w14:textId="3D131B97" w:rsidR="00D32F91" w:rsidRPr="003C61F6" w:rsidRDefault="00C65B9E" w:rsidP="005D3695">
      <w:pPr>
        <w:spacing w:line="360" w:lineRule="auto"/>
        <w:rPr>
          <w:rFonts w:asciiTheme="majorBidi" w:hAnsiTheme="majorBidi" w:cstheme="majorBidi"/>
          <w:lang w:val="en-US"/>
        </w:rPr>
      </w:pPr>
      <w:r w:rsidRPr="003C61F6">
        <w:rPr>
          <w:rFonts w:asciiTheme="majorBidi" w:hAnsiTheme="majorBidi" w:cstheme="majorBidi"/>
          <w:lang w:val="en-US"/>
        </w:rPr>
        <w:t xml:space="preserve">Trends discussed here will almost certainly underrepresent the frequency of production shocks due to </w:t>
      </w:r>
      <w:r w:rsidR="00981A56" w:rsidRPr="003C61F6">
        <w:rPr>
          <w:rFonts w:asciiTheme="majorBidi" w:hAnsiTheme="majorBidi" w:cstheme="majorBidi"/>
          <w:lang w:val="en-US"/>
        </w:rPr>
        <w:t>aggregation of prod</w:t>
      </w:r>
      <w:r w:rsidR="002A5C42">
        <w:rPr>
          <w:rFonts w:asciiTheme="majorBidi" w:hAnsiTheme="majorBidi" w:cstheme="majorBidi"/>
          <w:lang w:val="en-US"/>
        </w:rPr>
        <w:t>uction data at the country level</w:t>
      </w:r>
      <w:r w:rsidR="0034629C" w:rsidRPr="003C61F6">
        <w:rPr>
          <w:rFonts w:asciiTheme="majorBidi" w:hAnsiTheme="majorBidi" w:cstheme="majorBidi"/>
          <w:lang w:val="en-US"/>
        </w:rPr>
        <w:t xml:space="preserve">. </w:t>
      </w:r>
      <w:r w:rsidR="00542880" w:rsidRPr="003C61F6">
        <w:rPr>
          <w:rFonts w:asciiTheme="majorBidi" w:hAnsiTheme="majorBidi" w:cstheme="majorBidi"/>
          <w:lang w:val="en-US"/>
        </w:rPr>
        <w:t xml:space="preserve">Sudden production losses may be locally isolated or restricted to a single food type but </w:t>
      </w:r>
      <w:r w:rsidR="00662256" w:rsidRPr="003C61F6">
        <w:rPr>
          <w:rFonts w:asciiTheme="majorBidi" w:hAnsiTheme="majorBidi" w:cstheme="majorBidi"/>
          <w:lang w:val="en-US"/>
        </w:rPr>
        <w:t xml:space="preserve">are </w:t>
      </w:r>
      <w:r w:rsidR="00542880" w:rsidRPr="003C61F6">
        <w:rPr>
          <w:rFonts w:asciiTheme="majorBidi" w:hAnsiTheme="majorBidi" w:cstheme="majorBidi"/>
          <w:lang w:val="en-US"/>
        </w:rPr>
        <w:t xml:space="preserve">still of concern for livelihoods and food </w:t>
      </w:r>
      <w:r w:rsidR="00662256" w:rsidRPr="003C61F6">
        <w:rPr>
          <w:rFonts w:asciiTheme="majorBidi" w:hAnsiTheme="majorBidi" w:cstheme="majorBidi"/>
          <w:lang w:val="en-US"/>
        </w:rPr>
        <w:t xml:space="preserve">security </w:t>
      </w:r>
      <w:r w:rsidR="00CD2F6D" w:rsidRPr="003C61F6">
        <w:rPr>
          <w:rFonts w:asciiTheme="majorBidi" w:hAnsiTheme="majorBidi" w:cstheme="majorBidi"/>
          <w:lang w:val="en-US"/>
        </w:rPr>
        <w:t>in affected</w:t>
      </w:r>
      <w:r w:rsidR="00542880" w:rsidRPr="003C61F6">
        <w:rPr>
          <w:rFonts w:asciiTheme="majorBidi" w:hAnsiTheme="majorBidi" w:cstheme="majorBidi"/>
          <w:lang w:val="en-US"/>
        </w:rPr>
        <w:t xml:space="preserve"> communities. Summing across commodity types</w:t>
      </w:r>
      <w:r w:rsidR="00981A56" w:rsidRPr="003C61F6">
        <w:rPr>
          <w:rFonts w:asciiTheme="majorBidi" w:hAnsiTheme="majorBidi" w:cstheme="majorBidi"/>
          <w:lang w:val="en-US"/>
        </w:rPr>
        <w:t xml:space="preserve"> </w:t>
      </w:r>
      <w:r w:rsidR="00232A05" w:rsidRPr="003C61F6">
        <w:rPr>
          <w:rFonts w:asciiTheme="majorBidi" w:hAnsiTheme="majorBidi" w:cstheme="majorBidi"/>
          <w:lang w:val="en-US"/>
        </w:rPr>
        <w:t>tends</w:t>
      </w:r>
      <w:r w:rsidR="00135A16" w:rsidRPr="003C61F6">
        <w:rPr>
          <w:rFonts w:asciiTheme="majorBidi" w:hAnsiTheme="majorBidi" w:cstheme="majorBidi"/>
          <w:lang w:val="en-US"/>
        </w:rPr>
        <w:t xml:space="preserve"> to smooth out shocks to single food items</w:t>
      </w:r>
      <w:r w:rsidR="00CC79A6" w:rsidRPr="003C61F6">
        <w:rPr>
          <w:rFonts w:asciiTheme="majorBidi" w:hAnsiTheme="majorBidi" w:cstheme="majorBidi"/>
          <w:lang w:val="en-US"/>
        </w:rPr>
        <w:t xml:space="preserve"> </w:t>
      </w:r>
      <w:r w:rsidR="00CD2F6D" w:rsidRPr="003C61F6">
        <w:rPr>
          <w:rFonts w:asciiTheme="majorBidi" w:hAnsiTheme="majorBidi" w:cstheme="majorBidi"/>
          <w:lang w:val="en-US"/>
        </w:rPr>
        <w:t xml:space="preserve">– particularly in North America where </w:t>
      </w:r>
      <w:r w:rsidR="00B4443E" w:rsidRPr="003C61F6">
        <w:rPr>
          <w:rFonts w:asciiTheme="majorBidi" w:hAnsiTheme="majorBidi" w:cstheme="majorBidi"/>
          <w:lang w:val="en-US"/>
        </w:rPr>
        <w:t>food is grown</w:t>
      </w:r>
      <w:r w:rsidR="00CD2F6D" w:rsidRPr="003C61F6">
        <w:rPr>
          <w:rFonts w:asciiTheme="majorBidi" w:hAnsiTheme="majorBidi" w:cstheme="majorBidi"/>
          <w:lang w:val="en-US"/>
        </w:rPr>
        <w:t xml:space="preserve"> over such a </w:t>
      </w:r>
      <w:r w:rsidR="0084399F" w:rsidRPr="003C61F6">
        <w:rPr>
          <w:rFonts w:asciiTheme="majorBidi" w:hAnsiTheme="majorBidi" w:cstheme="majorBidi"/>
          <w:lang w:val="en-US"/>
        </w:rPr>
        <w:t>large</w:t>
      </w:r>
      <w:r w:rsidR="00CD2F6D" w:rsidRPr="003C61F6">
        <w:rPr>
          <w:rFonts w:asciiTheme="majorBidi" w:hAnsiTheme="majorBidi" w:cstheme="majorBidi"/>
          <w:lang w:val="en-US"/>
        </w:rPr>
        <w:t xml:space="preserve"> and diverse landscape</w:t>
      </w:r>
      <w:r w:rsidR="00135A16" w:rsidRPr="003C61F6">
        <w:rPr>
          <w:rFonts w:asciiTheme="majorBidi" w:hAnsiTheme="majorBidi" w:cstheme="majorBidi"/>
          <w:lang w:val="en-US"/>
        </w:rPr>
        <w:t xml:space="preserve">. </w:t>
      </w:r>
      <w:r w:rsidR="002A5C42">
        <w:rPr>
          <w:rFonts w:asciiTheme="majorBidi" w:hAnsiTheme="majorBidi" w:cstheme="majorBidi"/>
          <w:lang w:val="en-US"/>
        </w:rPr>
        <w:t xml:space="preserve">Given the influence of different parameters </w:t>
      </w:r>
      <w:r w:rsidR="003835A4">
        <w:rPr>
          <w:rFonts w:asciiTheme="majorBidi" w:hAnsiTheme="majorBidi" w:cstheme="majorBidi"/>
          <w:lang w:val="en-US"/>
        </w:rPr>
        <w:t>used here o</w:t>
      </w:r>
      <w:r w:rsidR="000E2C6A">
        <w:rPr>
          <w:rFonts w:asciiTheme="majorBidi" w:hAnsiTheme="majorBidi" w:cstheme="majorBidi"/>
          <w:lang w:val="en-US"/>
        </w:rPr>
        <w:t>n our ability to detect shocks</w:t>
      </w:r>
      <w:r w:rsidR="003835A4">
        <w:rPr>
          <w:rFonts w:asciiTheme="majorBidi" w:hAnsiTheme="majorBidi" w:cstheme="majorBidi"/>
          <w:lang w:val="en-US"/>
        </w:rPr>
        <w:t>, we suggest the results presented are a representative sample of shocks</w:t>
      </w:r>
      <w:r w:rsidR="000E2C6A">
        <w:rPr>
          <w:rFonts w:asciiTheme="majorBidi" w:hAnsiTheme="majorBidi" w:cstheme="majorBidi"/>
          <w:lang w:val="en-US"/>
        </w:rPr>
        <w:t xml:space="preserve"> across land and sea</w:t>
      </w:r>
      <w:r w:rsidR="003835A4">
        <w:rPr>
          <w:rFonts w:asciiTheme="majorBidi" w:hAnsiTheme="majorBidi" w:cstheme="majorBidi"/>
          <w:lang w:val="en-US"/>
        </w:rPr>
        <w:t xml:space="preserve"> </w:t>
      </w:r>
      <w:r w:rsidR="003835A4" w:rsidRPr="003835A4">
        <w:rPr>
          <w:rFonts w:asciiTheme="majorBidi" w:hAnsiTheme="majorBidi" w:cstheme="majorBidi"/>
          <w:b/>
          <w:bCs/>
          <w:lang w:val="en-US"/>
        </w:rPr>
        <w:t>(Figure S3)</w:t>
      </w:r>
      <w:r w:rsidR="007604FB">
        <w:rPr>
          <w:rFonts w:asciiTheme="majorBidi" w:hAnsiTheme="majorBidi" w:cstheme="majorBidi"/>
          <w:lang w:val="en-US"/>
        </w:rPr>
        <w:t xml:space="preserve">. </w:t>
      </w:r>
      <w:r w:rsidR="006551AE" w:rsidRPr="003C61F6">
        <w:rPr>
          <w:rFonts w:asciiTheme="majorBidi" w:hAnsiTheme="majorBidi" w:cstheme="majorBidi"/>
          <w:lang w:val="en-US"/>
        </w:rPr>
        <w:t>Further, the shock detec</w:t>
      </w:r>
      <w:r w:rsidR="007777B9" w:rsidRPr="003C61F6">
        <w:rPr>
          <w:rFonts w:asciiTheme="majorBidi" w:hAnsiTheme="majorBidi" w:cstheme="majorBidi"/>
          <w:lang w:val="en-US"/>
        </w:rPr>
        <w:t xml:space="preserve">tion method described here is less </w:t>
      </w:r>
      <w:r w:rsidR="006551AE" w:rsidRPr="003C61F6">
        <w:rPr>
          <w:rFonts w:asciiTheme="majorBidi" w:hAnsiTheme="majorBidi" w:cstheme="majorBidi"/>
          <w:lang w:val="en-US"/>
        </w:rPr>
        <w:t xml:space="preserve">sensitive </w:t>
      </w:r>
      <w:r w:rsidR="00981A56" w:rsidRPr="003C61F6">
        <w:rPr>
          <w:rFonts w:asciiTheme="majorBidi" w:hAnsiTheme="majorBidi" w:cstheme="majorBidi"/>
          <w:lang w:val="en-US"/>
        </w:rPr>
        <w:t xml:space="preserve">to </w:t>
      </w:r>
      <w:r w:rsidR="00E36BEA" w:rsidRPr="003C61F6">
        <w:rPr>
          <w:rFonts w:asciiTheme="majorBidi" w:hAnsiTheme="majorBidi" w:cstheme="majorBidi"/>
          <w:lang w:val="en-US"/>
        </w:rPr>
        <w:t xml:space="preserve">production </w:t>
      </w:r>
      <w:r w:rsidR="007777B9" w:rsidRPr="003C61F6">
        <w:rPr>
          <w:rFonts w:asciiTheme="majorBidi" w:hAnsiTheme="majorBidi" w:cstheme="majorBidi"/>
          <w:lang w:val="en-US"/>
        </w:rPr>
        <w:t>changes</w:t>
      </w:r>
      <w:r w:rsidR="00E36BEA" w:rsidRPr="003C61F6">
        <w:rPr>
          <w:rFonts w:asciiTheme="majorBidi" w:hAnsiTheme="majorBidi" w:cstheme="majorBidi"/>
          <w:lang w:val="en-US"/>
        </w:rPr>
        <w:t xml:space="preserve"> in </w:t>
      </w:r>
      <w:r w:rsidR="006551AE" w:rsidRPr="003C61F6">
        <w:rPr>
          <w:rFonts w:asciiTheme="majorBidi" w:hAnsiTheme="majorBidi" w:cstheme="majorBidi"/>
          <w:lang w:val="en-US"/>
        </w:rPr>
        <w:t xml:space="preserve">highly variable systems </w:t>
      </w:r>
      <w:r w:rsidR="00E36BEA" w:rsidRPr="003C61F6">
        <w:rPr>
          <w:rFonts w:asciiTheme="majorBidi" w:hAnsiTheme="majorBidi" w:cstheme="majorBidi"/>
          <w:lang w:val="en-US"/>
        </w:rPr>
        <w:t xml:space="preserve">where large </w:t>
      </w:r>
      <w:r w:rsidR="00F22016" w:rsidRPr="003C61F6">
        <w:rPr>
          <w:rFonts w:asciiTheme="majorBidi" w:hAnsiTheme="majorBidi" w:cstheme="majorBidi"/>
          <w:lang w:val="en-US"/>
        </w:rPr>
        <w:t>fluctuations</w:t>
      </w:r>
      <w:r w:rsidR="00E36BEA" w:rsidRPr="003C61F6">
        <w:rPr>
          <w:rFonts w:asciiTheme="majorBidi" w:hAnsiTheme="majorBidi" w:cstheme="majorBidi"/>
          <w:lang w:val="en-US"/>
        </w:rPr>
        <w:t xml:space="preserve"> are common within the time series (</w:t>
      </w:r>
      <w:r w:rsidR="00E36BEA" w:rsidRPr="003C61F6">
        <w:rPr>
          <w:rFonts w:asciiTheme="majorBidi" w:hAnsiTheme="majorBidi" w:cstheme="majorBidi"/>
          <w:b/>
          <w:bCs/>
          <w:lang w:val="en-US"/>
        </w:rPr>
        <w:t>Table S1</w:t>
      </w:r>
      <w:r w:rsidR="00E36BEA" w:rsidRPr="003C61F6">
        <w:rPr>
          <w:rFonts w:asciiTheme="majorBidi" w:hAnsiTheme="majorBidi" w:cstheme="majorBidi"/>
          <w:lang w:val="en-US"/>
        </w:rPr>
        <w:t>)</w:t>
      </w:r>
      <w:r w:rsidR="00E36BEA" w:rsidRPr="003C61F6">
        <w:rPr>
          <w:rFonts w:asciiTheme="majorBidi" w:hAnsiTheme="majorBidi" w:cstheme="majorBidi"/>
          <w:lang w:val="en-US"/>
        </w:rPr>
        <w:fldChar w:fldCharType="begin" w:fldLock="1"/>
      </w:r>
      <w:r w:rsidR="00271965"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00E36BEA" w:rsidRPr="003C61F6">
        <w:rPr>
          <w:rFonts w:asciiTheme="majorBidi" w:hAnsiTheme="majorBidi" w:cstheme="majorBidi"/>
          <w:lang w:val="en-US"/>
        </w:rPr>
        <w:fldChar w:fldCharType="separate"/>
      </w:r>
      <w:r w:rsidR="00E36BEA" w:rsidRPr="003C61F6">
        <w:rPr>
          <w:rFonts w:asciiTheme="majorBidi" w:hAnsiTheme="majorBidi" w:cstheme="majorBidi"/>
          <w:noProof/>
          <w:vertAlign w:val="superscript"/>
          <w:lang w:val="en-US"/>
        </w:rPr>
        <w:t>1</w:t>
      </w:r>
      <w:r w:rsidR="00E36BEA" w:rsidRPr="003C61F6">
        <w:rPr>
          <w:rFonts w:asciiTheme="majorBidi" w:hAnsiTheme="majorBidi" w:cstheme="majorBidi"/>
          <w:lang w:val="en-US"/>
        </w:rPr>
        <w:fldChar w:fldCharType="end"/>
      </w:r>
      <w:r w:rsidR="00E36BEA" w:rsidRPr="003C61F6">
        <w:rPr>
          <w:rFonts w:asciiTheme="majorBidi" w:hAnsiTheme="majorBidi" w:cstheme="majorBidi"/>
          <w:lang w:val="en-US"/>
        </w:rPr>
        <w:t xml:space="preserve">. While variable production has consequences for food supply and security, in a system where large fluctuations are </w:t>
      </w:r>
      <w:r w:rsidR="005D3695">
        <w:rPr>
          <w:rFonts w:asciiTheme="majorBidi" w:hAnsiTheme="majorBidi" w:cstheme="majorBidi"/>
          <w:lang w:val="en-US"/>
        </w:rPr>
        <w:t>expected</w:t>
      </w:r>
      <w:r w:rsidR="00E36BEA" w:rsidRPr="003C61F6">
        <w:rPr>
          <w:rFonts w:asciiTheme="majorBidi" w:hAnsiTheme="majorBidi" w:cstheme="majorBidi"/>
          <w:lang w:val="en-US"/>
        </w:rPr>
        <w:t>,</w:t>
      </w:r>
      <w:r w:rsidR="00AE4C7A" w:rsidRPr="003C61F6">
        <w:rPr>
          <w:rFonts w:asciiTheme="majorBidi" w:hAnsiTheme="majorBidi" w:cstheme="majorBidi"/>
          <w:lang w:val="en-US"/>
        </w:rPr>
        <w:t xml:space="preserve"> </w:t>
      </w:r>
      <w:r w:rsidR="00E36BEA" w:rsidRPr="003C61F6">
        <w:rPr>
          <w:rFonts w:asciiTheme="majorBidi" w:hAnsiTheme="majorBidi" w:cstheme="majorBidi"/>
          <w:lang w:val="en-US"/>
        </w:rPr>
        <w:t>we do not consider</w:t>
      </w:r>
      <w:r w:rsidR="00101C20" w:rsidRPr="003C61F6">
        <w:rPr>
          <w:rFonts w:asciiTheme="majorBidi" w:hAnsiTheme="majorBidi" w:cstheme="majorBidi"/>
          <w:lang w:val="en-US"/>
        </w:rPr>
        <w:t xml:space="preserve"> them</w:t>
      </w:r>
      <w:r w:rsidR="00E36BEA" w:rsidRPr="003C61F6">
        <w:rPr>
          <w:rFonts w:asciiTheme="majorBidi" w:hAnsiTheme="majorBidi" w:cstheme="majorBidi"/>
          <w:lang w:val="en-US"/>
        </w:rPr>
        <w:t xml:space="preserve"> shocks.</w:t>
      </w:r>
      <w:r w:rsidR="00F22016" w:rsidRPr="003C61F6">
        <w:rPr>
          <w:rFonts w:asciiTheme="majorBidi" w:hAnsiTheme="majorBidi" w:cstheme="majorBidi"/>
          <w:lang w:val="en-US"/>
        </w:rPr>
        <w:t xml:space="preserve"> </w:t>
      </w:r>
      <w:r w:rsidR="00EB3EDA" w:rsidRPr="003C61F6">
        <w:rPr>
          <w:rFonts w:asciiTheme="majorBidi" w:hAnsiTheme="majorBidi" w:cstheme="majorBidi"/>
          <w:lang w:val="en-US"/>
        </w:rPr>
        <w:t>Moreover</w:t>
      </w:r>
      <w:r w:rsidR="00F22016" w:rsidRPr="003C61F6">
        <w:rPr>
          <w:rFonts w:asciiTheme="majorBidi" w:hAnsiTheme="majorBidi" w:cstheme="majorBidi"/>
          <w:lang w:val="en-US"/>
        </w:rPr>
        <w:t>, while shocks remain a significant barrier to food security in many regions, this method does not account for gradual declines in food production</w:t>
      </w:r>
      <w:r w:rsidR="00DC64BC">
        <w:rPr>
          <w:rFonts w:asciiTheme="majorBidi" w:hAnsiTheme="majorBidi" w:cstheme="majorBidi"/>
          <w:lang w:val="en-US"/>
        </w:rPr>
        <w:t>,</w:t>
      </w:r>
      <w:r w:rsidR="00FC158C">
        <w:rPr>
          <w:rFonts w:asciiTheme="majorBidi" w:hAnsiTheme="majorBidi" w:cstheme="majorBidi"/>
          <w:lang w:val="en-US"/>
        </w:rPr>
        <w:t xml:space="preserve"> such as those expected </w:t>
      </w:r>
      <w:r w:rsidR="005D3695">
        <w:rPr>
          <w:rFonts w:asciiTheme="majorBidi" w:hAnsiTheme="majorBidi" w:cstheme="majorBidi"/>
          <w:lang w:val="en-US"/>
        </w:rPr>
        <w:t xml:space="preserve">to productivity </w:t>
      </w:r>
      <w:r w:rsidR="00FC158C">
        <w:rPr>
          <w:rFonts w:asciiTheme="majorBidi" w:hAnsiTheme="majorBidi" w:cstheme="majorBidi"/>
          <w:lang w:val="en-US"/>
        </w:rPr>
        <w:t>under climate change</w:t>
      </w:r>
      <w:r w:rsidR="00A01419" w:rsidRPr="003C61F6">
        <w:rPr>
          <w:rFonts w:asciiTheme="majorBidi" w:hAnsiTheme="majorBidi" w:cstheme="majorBidi"/>
          <w:lang w:val="en-US"/>
        </w:rPr>
        <w:t>,</w:t>
      </w:r>
      <w:r w:rsidR="00F22016" w:rsidRPr="003C61F6">
        <w:rPr>
          <w:rFonts w:asciiTheme="majorBidi" w:hAnsiTheme="majorBidi" w:cstheme="majorBidi"/>
          <w:lang w:val="en-US"/>
        </w:rPr>
        <w:t xml:space="preserve"> which may be more damaging overall. Finally, we </w:t>
      </w:r>
      <w:r w:rsidR="002C7C8A" w:rsidRPr="003C61F6">
        <w:rPr>
          <w:rFonts w:asciiTheme="majorBidi" w:hAnsiTheme="majorBidi" w:cstheme="majorBidi"/>
          <w:lang w:val="en-US"/>
        </w:rPr>
        <w:t>limit our analysis</w:t>
      </w:r>
      <w:r w:rsidR="00F22016" w:rsidRPr="003C61F6">
        <w:rPr>
          <w:rFonts w:asciiTheme="majorBidi" w:hAnsiTheme="majorBidi" w:cstheme="majorBidi"/>
          <w:lang w:val="en-US"/>
        </w:rPr>
        <w:t xml:space="preserve"> </w:t>
      </w:r>
      <w:r w:rsidR="002C7C8A" w:rsidRPr="003C61F6">
        <w:rPr>
          <w:rFonts w:asciiTheme="majorBidi" w:hAnsiTheme="majorBidi" w:cstheme="majorBidi"/>
          <w:lang w:val="en-US"/>
        </w:rPr>
        <w:t>to</w:t>
      </w:r>
      <w:r w:rsidR="00F22016" w:rsidRPr="003C61F6">
        <w:rPr>
          <w:rFonts w:asciiTheme="majorBidi" w:hAnsiTheme="majorBidi" w:cstheme="majorBidi"/>
          <w:lang w:val="en-US"/>
        </w:rPr>
        <w:t xml:space="preserve"> the role of exogenous stressors on food systems. To what extent any of the shocks identified here are </w:t>
      </w:r>
      <w:r w:rsidR="00744DE6">
        <w:rPr>
          <w:rFonts w:asciiTheme="majorBidi" w:hAnsiTheme="majorBidi" w:cstheme="majorBidi"/>
          <w:lang w:val="en-US"/>
        </w:rPr>
        <w:t>driven</w:t>
      </w:r>
      <w:r w:rsidR="00F22016" w:rsidRPr="003C61F6">
        <w:rPr>
          <w:rFonts w:asciiTheme="majorBidi" w:hAnsiTheme="majorBidi" w:cstheme="majorBidi"/>
          <w:lang w:val="en-US"/>
        </w:rPr>
        <w:t xml:space="preserve"> by inherent internal vulnerabilities within the food system (e.g. low crop diversity</w:t>
      </w:r>
      <w:r w:rsidR="00A01419" w:rsidRPr="003C61F6">
        <w:rPr>
          <w:rFonts w:asciiTheme="majorBidi" w:hAnsiTheme="majorBidi" w:cstheme="majorBidi"/>
          <w:lang w:val="en-US"/>
        </w:rPr>
        <w:t>) is unclear</w:t>
      </w:r>
      <w:r w:rsidR="00F22016" w:rsidRPr="003C61F6">
        <w:rPr>
          <w:rFonts w:asciiTheme="majorBidi" w:hAnsiTheme="majorBidi" w:cstheme="majorBidi"/>
          <w:lang w:val="en-US"/>
        </w:rPr>
        <w:t xml:space="preserve">. </w:t>
      </w:r>
    </w:p>
    <w:p w14:paraId="761D4630" w14:textId="63275E7C" w:rsidR="00A40736" w:rsidRPr="003C61F6" w:rsidRDefault="00D32F91" w:rsidP="002A3C81">
      <w:pPr>
        <w:spacing w:line="360"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Conclusions</w:t>
      </w:r>
    </w:p>
    <w:p w14:paraId="2FE88558" w14:textId="51832B97" w:rsidR="002B556D" w:rsidRPr="003C61F6" w:rsidRDefault="00CD38BB" w:rsidP="00744DE6">
      <w:pPr>
        <w:spacing w:line="360" w:lineRule="auto"/>
        <w:rPr>
          <w:rFonts w:asciiTheme="majorBidi" w:hAnsiTheme="majorBidi" w:cstheme="majorBidi"/>
          <w:lang w:val="en-US"/>
        </w:rPr>
      </w:pPr>
      <w:r w:rsidRPr="003C61F6">
        <w:rPr>
          <w:rFonts w:asciiTheme="majorBidi" w:hAnsiTheme="majorBidi" w:cstheme="majorBidi"/>
          <w:lang w:val="en-US"/>
        </w:rPr>
        <w:t xml:space="preserve">Achieving zero hunger by 2030 will require addressing the underlying </w:t>
      </w:r>
      <w:r w:rsidR="00744DE6">
        <w:rPr>
          <w:rFonts w:asciiTheme="majorBidi" w:hAnsiTheme="majorBidi" w:cstheme="majorBidi"/>
          <w:lang w:val="en-US"/>
        </w:rPr>
        <w:t>drivers</w:t>
      </w:r>
      <w:r w:rsidRPr="003C61F6">
        <w:rPr>
          <w:rFonts w:asciiTheme="majorBidi" w:hAnsiTheme="majorBidi" w:cstheme="majorBidi"/>
          <w:lang w:val="en-US"/>
        </w:rPr>
        <w:t xml:space="preserve"> of shocks to food production. </w:t>
      </w:r>
      <w:r w:rsidR="002B556D" w:rsidRPr="003C61F6">
        <w:rPr>
          <w:rFonts w:asciiTheme="majorBidi" w:hAnsiTheme="majorBidi" w:cstheme="majorBidi"/>
          <w:lang w:val="en-US"/>
        </w:rPr>
        <w:t xml:space="preserve">Political instability and extreme weather conditions have been the dominant </w:t>
      </w:r>
      <w:r w:rsidR="00744DE6">
        <w:rPr>
          <w:rFonts w:asciiTheme="majorBidi" w:hAnsiTheme="majorBidi" w:cstheme="majorBidi"/>
          <w:lang w:val="en-US"/>
        </w:rPr>
        <w:t>drivers</w:t>
      </w:r>
      <w:r w:rsidR="002B556D" w:rsidRPr="003C61F6">
        <w:rPr>
          <w:rFonts w:asciiTheme="majorBidi" w:hAnsiTheme="majorBidi" w:cstheme="majorBidi"/>
          <w:lang w:val="en-US"/>
        </w:rPr>
        <w:t xml:space="preserve"> of agricultural shocks since 1960, and both factors remain a source of significant disturbance in regions where </w:t>
      </w:r>
      <w:r w:rsidRPr="003C61F6">
        <w:rPr>
          <w:rFonts w:asciiTheme="majorBidi" w:hAnsiTheme="majorBidi" w:cstheme="majorBidi"/>
          <w:lang w:val="en-US"/>
        </w:rPr>
        <w:t>the highest</w:t>
      </w:r>
      <w:r w:rsidR="002B556D" w:rsidRPr="003C61F6">
        <w:rPr>
          <w:rFonts w:asciiTheme="majorBidi" w:hAnsiTheme="majorBidi" w:cstheme="majorBidi"/>
          <w:lang w:val="en-US"/>
        </w:rPr>
        <w:t xml:space="preserve"> burden of hunger persists</w:t>
      </w:r>
      <w:r w:rsidR="00252734" w:rsidRPr="003C61F6">
        <w:rPr>
          <w:rFonts w:asciiTheme="majorBidi" w:hAnsiTheme="majorBidi" w:cstheme="majorBidi"/>
          <w:lang w:val="en-US"/>
        </w:rPr>
        <w:t xml:space="preserve">. With adverse weather </w:t>
      </w:r>
      <w:r w:rsidR="00252734" w:rsidRPr="003C61F6">
        <w:rPr>
          <w:rFonts w:asciiTheme="majorBidi" w:hAnsiTheme="majorBidi" w:cstheme="majorBidi"/>
          <w:lang w:val="en-US"/>
        </w:rPr>
        <w:lastRenderedPageBreak/>
        <w:t xml:space="preserve">predicted to increase into the future, potentially interacting with civil unrest, </w:t>
      </w:r>
      <w:r w:rsidRPr="003C61F6">
        <w:rPr>
          <w:rFonts w:asciiTheme="majorBidi" w:hAnsiTheme="majorBidi" w:cstheme="majorBidi"/>
          <w:lang w:val="en-US"/>
        </w:rPr>
        <w:t xml:space="preserve">achieving food security in the most exposed regions may hinge on successful </w:t>
      </w:r>
      <w:r w:rsidR="00D84547" w:rsidRPr="003C61F6">
        <w:rPr>
          <w:rFonts w:asciiTheme="majorBidi" w:hAnsiTheme="majorBidi" w:cstheme="majorBidi"/>
          <w:lang w:val="en-US"/>
        </w:rPr>
        <w:t>social protection mechanisms</w:t>
      </w:r>
      <w:r w:rsidR="00252734" w:rsidRPr="003C61F6">
        <w:rPr>
          <w:rFonts w:asciiTheme="majorBidi" w:hAnsiTheme="majorBidi" w:cstheme="majorBidi"/>
          <w:lang w:val="en-US"/>
        </w:rPr>
        <w:t xml:space="preserve"> </w:t>
      </w:r>
      <w:r w:rsidRPr="003C61F6">
        <w:rPr>
          <w:rFonts w:asciiTheme="majorBidi" w:hAnsiTheme="majorBidi" w:cstheme="majorBidi"/>
          <w:lang w:val="en-US"/>
        </w:rPr>
        <w:t xml:space="preserve">to help people cope and recover. </w:t>
      </w:r>
    </w:p>
    <w:p w14:paraId="27628425" w14:textId="5EB69B13" w:rsidR="00CD38BB" w:rsidRPr="003C61F6" w:rsidRDefault="00CD38BB" w:rsidP="002415D6">
      <w:pPr>
        <w:spacing w:line="360" w:lineRule="auto"/>
        <w:rPr>
          <w:rFonts w:asciiTheme="majorBidi" w:hAnsiTheme="majorBidi" w:cstheme="majorBidi"/>
          <w:lang w:val="en-US"/>
        </w:rPr>
      </w:pPr>
      <w:r w:rsidRPr="003C61F6">
        <w:rPr>
          <w:rFonts w:asciiTheme="majorBidi" w:hAnsiTheme="majorBidi" w:cstheme="majorBidi"/>
          <w:lang w:val="en-US"/>
        </w:rPr>
        <w:t xml:space="preserve">Meanwhile improving availability and access to seafood </w:t>
      </w:r>
      <w:r w:rsidR="00BD3975" w:rsidRPr="003C61F6">
        <w:rPr>
          <w:rFonts w:asciiTheme="majorBidi" w:hAnsiTheme="majorBidi" w:cstheme="majorBidi"/>
          <w:lang w:val="en-US"/>
        </w:rPr>
        <w:t xml:space="preserve">for a growing global population </w:t>
      </w:r>
      <w:r w:rsidRPr="003C61F6">
        <w:rPr>
          <w:rFonts w:asciiTheme="majorBidi" w:hAnsiTheme="majorBidi" w:cstheme="majorBidi"/>
          <w:lang w:val="en-US"/>
        </w:rPr>
        <w:t xml:space="preserve">will require significant advances in </w:t>
      </w:r>
      <w:r w:rsidR="00DD65A9" w:rsidRPr="003C61F6">
        <w:rPr>
          <w:rFonts w:asciiTheme="majorBidi" w:hAnsiTheme="majorBidi" w:cstheme="majorBidi"/>
          <w:lang w:val="en-US"/>
        </w:rPr>
        <w:t xml:space="preserve">aquaculture </w:t>
      </w:r>
      <w:r w:rsidRPr="003C61F6">
        <w:rPr>
          <w:rFonts w:asciiTheme="majorBidi" w:hAnsiTheme="majorBidi" w:cstheme="majorBidi"/>
          <w:lang w:val="en-US"/>
        </w:rPr>
        <w:t>disease prediction and management</w:t>
      </w:r>
      <w:r w:rsidR="00BD3975" w:rsidRPr="003C61F6">
        <w:rPr>
          <w:rFonts w:asciiTheme="majorBidi" w:hAnsiTheme="majorBidi" w:cstheme="majorBidi"/>
          <w:lang w:val="en-US"/>
        </w:rPr>
        <w:t xml:space="preserve">, which remains a </w:t>
      </w:r>
      <w:r w:rsidR="002415D6">
        <w:rPr>
          <w:rFonts w:asciiTheme="majorBidi" w:hAnsiTheme="majorBidi" w:cstheme="majorBidi"/>
          <w:lang w:val="en-US"/>
        </w:rPr>
        <w:t>considerable</w:t>
      </w:r>
      <w:r w:rsidR="00DD65A9" w:rsidRPr="003C61F6">
        <w:rPr>
          <w:rFonts w:asciiTheme="majorBidi" w:hAnsiTheme="majorBidi" w:cstheme="majorBidi"/>
          <w:lang w:val="en-US"/>
        </w:rPr>
        <w:t xml:space="preserve"> hurdle for the</w:t>
      </w:r>
      <w:r w:rsidR="00BD3975" w:rsidRPr="003C61F6">
        <w:rPr>
          <w:rFonts w:asciiTheme="majorBidi" w:hAnsiTheme="majorBidi" w:cstheme="majorBidi"/>
          <w:lang w:val="en-US"/>
        </w:rPr>
        <w:t xml:space="preserve"> sector. In fisheries-dependent nations, bold domestic and international </w:t>
      </w:r>
      <w:r w:rsidRPr="003C61F6">
        <w:rPr>
          <w:rFonts w:asciiTheme="majorBidi" w:hAnsiTheme="majorBidi" w:cstheme="majorBidi"/>
          <w:lang w:val="en-US"/>
        </w:rPr>
        <w:t>policy changes that prioritise</w:t>
      </w:r>
      <w:r w:rsidR="00BD3975" w:rsidRPr="003C61F6">
        <w:rPr>
          <w:rFonts w:asciiTheme="majorBidi" w:hAnsiTheme="majorBidi" w:cstheme="majorBidi"/>
          <w:lang w:val="en-US"/>
        </w:rPr>
        <w:t xml:space="preserve"> food security</w:t>
      </w:r>
      <w:r w:rsidR="00CE69B7" w:rsidRPr="003C61F6">
        <w:rPr>
          <w:rFonts w:asciiTheme="majorBidi" w:hAnsiTheme="majorBidi" w:cstheme="majorBidi"/>
          <w:lang w:val="en-US"/>
        </w:rPr>
        <w:t xml:space="preserve"> over revenue</w:t>
      </w:r>
      <w:r w:rsidR="00BD3975" w:rsidRPr="003C61F6">
        <w:rPr>
          <w:rFonts w:asciiTheme="majorBidi" w:hAnsiTheme="majorBidi" w:cstheme="majorBidi"/>
          <w:lang w:val="en-US"/>
        </w:rPr>
        <w:t xml:space="preserve"> may </w:t>
      </w:r>
      <w:r w:rsidR="00CE69B7" w:rsidRPr="003C61F6">
        <w:rPr>
          <w:rFonts w:asciiTheme="majorBidi" w:hAnsiTheme="majorBidi" w:cstheme="majorBidi"/>
          <w:lang w:val="en-US"/>
        </w:rPr>
        <w:t xml:space="preserve">be </w:t>
      </w:r>
      <w:r w:rsidR="00BD3975" w:rsidRPr="003C61F6">
        <w:rPr>
          <w:rFonts w:asciiTheme="majorBidi" w:hAnsiTheme="majorBidi" w:cstheme="majorBidi"/>
          <w:lang w:val="en-US"/>
        </w:rPr>
        <w:t xml:space="preserve">the only mechanisms for </w:t>
      </w:r>
      <w:r w:rsidR="00CC79A6" w:rsidRPr="003C61F6">
        <w:rPr>
          <w:rFonts w:asciiTheme="majorBidi" w:hAnsiTheme="majorBidi" w:cstheme="majorBidi"/>
          <w:lang w:val="en-US"/>
        </w:rPr>
        <w:t xml:space="preserve">sustainably diversifying and </w:t>
      </w:r>
      <w:r w:rsidR="00BD3975" w:rsidRPr="003C61F6">
        <w:rPr>
          <w:rFonts w:asciiTheme="majorBidi" w:hAnsiTheme="majorBidi" w:cstheme="majorBidi"/>
          <w:lang w:val="en-US"/>
        </w:rPr>
        <w:t>increasing fish supply from wild sources.</w:t>
      </w:r>
      <w:r w:rsidR="001401D4" w:rsidRPr="003C61F6">
        <w:rPr>
          <w:rFonts w:asciiTheme="majorBidi" w:hAnsiTheme="majorBidi" w:cstheme="majorBidi"/>
          <w:lang w:val="en-US"/>
        </w:rPr>
        <w:t xml:space="preserve"> </w:t>
      </w:r>
      <w:r w:rsidR="004A385F" w:rsidRPr="003C61F6">
        <w:rPr>
          <w:rFonts w:asciiTheme="majorBidi" w:hAnsiTheme="majorBidi" w:cstheme="majorBidi"/>
          <w:lang w:val="en-US"/>
        </w:rPr>
        <w:t>Whether</w:t>
      </w:r>
      <w:r w:rsidR="001401D4" w:rsidRPr="003C61F6">
        <w:rPr>
          <w:rFonts w:asciiTheme="majorBidi" w:hAnsiTheme="majorBidi" w:cstheme="majorBidi"/>
          <w:lang w:val="en-US"/>
        </w:rPr>
        <w:t xml:space="preserve"> or not increasing shock frequency </w:t>
      </w:r>
      <w:r w:rsidR="00980CA4" w:rsidRPr="003C61F6">
        <w:rPr>
          <w:rFonts w:asciiTheme="majorBidi" w:hAnsiTheme="majorBidi" w:cstheme="majorBidi"/>
          <w:lang w:val="en-US"/>
        </w:rPr>
        <w:t xml:space="preserve">at a global level </w:t>
      </w:r>
      <w:r w:rsidR="004A385F" w:rsidRPr="003C61F6">
        <w:rPr>
          <w:rFonts w:asciiTheme="majorBidi" w:hAnsiTheme="majorBidi" w:cstheme="majorBidi"/>
          <w:lang w:val="en-US"/>
        </w:rPr>
        <w:t xml:space="preserve">across all sectors </w:t>
      </w:r>
      <w:r w:rsidR="00980CA4" w:rsidRPr="003C61F6">
        <w:rPr>
          <w:rFonts w:asciiTheme="majorBidi" w:hAnsiTheme="majorBidi" w:cstheme="majorBidi"/>
          <w:lang w:val="en-US"/>
        </w:rPr>
        <w:t xml:space="preserve">is threatening the resilience of trade-linked food </w:t>
      </w:r>
      <w:r w:rsidR="001A6746" w:rsidRPr="003C61F6">
        <w:rPr>
          <w:rFonts w:asciiTheme="majorBidi" w:hAnsiTheme="majorBidi" w:cstheme="majorBidi"/>
          <w:lang w:val="en-US"/>
        </w:rPr>
        <w:t>systems</w:t>
      </w:r>
      <w:r w:rsidR="00980CA4" w:rsidRPr="003C61F6">
        <w:rPr>
          <w:rFonts w:asciiTheme="majorBidi" w:hAnsiTheme="majorBidi" w:cstheme="majorBidi"/>
          <w:lang w:val="en-US"/>
        </w:rPr>
        <w:t xml:space="preserve"> </w:t>
      </w:r>
      <w:r w:rsidR="00267CEC" w:rsidRPr="003C61F6">
        <w:rPr>
          <w:rFonts w:asciiTheme="majorBidi" w:hAnsiTheme="majorBidi" w:cstheme="majorBidi"/>
          <w:lang w:val="en-US"/>
        </w:rPr>
        <w:t xml:space="preserve">also </w:t>
      </w:r>
      <w:r w:rsidR="00980CA4" w:rsidRPr="003C61F6">
        <w:rPr>
          <w:rFonts w:asciiTheme="majorBidi" w:hAnsiTheme="majorBidi" w:cstheme="majorBidi"/>
          <w:lang w:val="en-US"/>
        </w:rPr>
        <w:t>requires closer examination.</w:t>
      </w:r>
    </w:p>
    <w:p w14:paraId="64E6A8B9" w14:textId="221EBF2F" w:rsidR="00202D83" w:rsidRPr="003C61F6" w:rsidRDefault="00202D83" w:rsidP="00EA793E">
      <w:pPr>
        <w:spacing w:line="360"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t>Methods</w:t>
      </w:r>
      <w:r w:rsidR="00C81F4B" w:rsidRPr="003C61F6">
        <w:rPr>
          <w:rFonts w:asciiTheme="majorBidi" w:hAnsiTheme="majorBidi" w:cstheme="majorBidi"/>
          <w:b/>
          <w:bCs/>
          <w:sz w:val="28"/>
          <w:szCs w:val="28"/>
          <w:lang w:val="en-US"/>
        </w:rPr>
        <w:t xml:space="preserve"> (</w:t>
      </w:r>
      <w:r w:rsidR="00BE40E5">
        <w:rPr>
          <w:rFonts w:asciiTheme="majorBidi" w:hAnsiTheme="majorBidi" w:cstheme="majorBidi"/>
          <w:b/>
          <w:bCs/>
          <w:sz w:val="28"/>
          <w:szCs w:val="28"/>
          <w:lang w:val="en-US"/>
        </w:rPr>
        <w:t>1</w:t>
      </w:r>
      <w:r w:rsidR="00EA793E">
        <w:rPr>
          <w:rFonts w:asciiTheme="majorBidi" w:hAnsiTheme="majorBidi" w:cstheme="majorBidi"/>
          <w:b/>
          <w:bCs/>
          <w:sz w:val="28"/>
          <w:szCs w:val="28"/>
          <w:lang w:val="en-US"/>
        </w:rPr>
        <w:t>153</w:t>
      </w:r>
      <w:bookmarkStart w:id="0" w:name="_GoBack"/>
      <w:bookmarkEnd w:id="0"/>
      <w:r w:rsidR="00C81F4B" w:rsidRPr="003C61F6">
        <w:rPr>
          <w:rFonts w:asciiTheme="majorBidi" w:hAnsiTheme="majorBidi" w:cstheme="majorBidi"/>
          <w:b/>
          <w:bCs/>
          <w:sz w:val="28"/>
          <w:szCs w:val="28"/>
          <w:lang w:val="en-US"/>
        </w:rPr>
        <w:t>)</w:t>
      </w:r>
    </w:p>
    <w:p w14:paraId="7FE3ADC6" w14:textId="4F5A8B0D" w:rsidR="00202D83" w:rsidRPr="003C61F6" w:rsidRDefault="00202D83" w:rsidP="00BE40E5">
      <w:pPr>
        <w:spacing w:line="360" w:lineRule="auto"/>
        <w:rPr>
          <w:rFonts w:asciiTheme="majorBidi" w:hAnsiTheme="majorBidi" w:cstheme="majorBidi"/>
          <w:lang w:val="en-US"/>
        </w:rPr>
      </w:pPr>
      <w:r w:rsidRPr="003C61F6">
        <w:rPr>
          <w:rFonts w:asciiTheme="majorBidi" w:hAnsiTheme="majorBidi" w:cstheme="majorBidi"/>
          <w:lang w:val="en-US"/>
        </w:rPr>
        <w:t>To identify and compare shock occurrence among fundamentally different systems (agriculture and seafood), we adopt and extend the statist</w:t>
      </w:r>
      <w:r w:rsidR="00FA42C2" w:rsidRPr="003C61F6">
        <w:rPr>
          <w:rFonts w:asciiTheme="majorBidi" w:hAnsiTheme="majorBidi" w:cstheme="majorBidi"/>
          <w:lang w:val="en-US"/>
        </w:rPr>
        <w:t>ical approach of Gephart et al</w:t>
      </w:r>
      <w:r w:rsidRPr="003C61F6">
        <w:rPr>
          <w:rFonts w:asciiTheme="majorBidi" w:hAnsiTheme="majorBidi" w:cstheme="majorBidi"/>
          <w:lang w:val="en-US"/>
        </w:rPr>
        <w:fldChar w:fldCharType="begin" w:fldLock="1"/>
      </w:r>
      <w:r w:rsidR="005E24E7" w:rsidRPr="003C61F6">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3C61F6">
        <w:rPr>
          <w:rFonts w:asciiTheme="majorBidi" w:hAnsiTheme="majorBidi" w:cstheme="majorBidi"/>
          <w:lang w:val="en-US"/>
        </w:rPr>
        <w:fldChar w:fldCharType="separate"/>
      </w:r>
      <w:r w:rsidRPr="003C61F6">
        <w:rPr>
          <w:rFonts w:asciiTheme="majorBidi" w:hAnsiTheme="majorBidi" w:cstheme="majorBidi"/>
          <w:noProof/>
          <w:vertAlign w:val="superscript"/>
          <w:lang w:val="en-US"/>
        </w:rPr>
        <w:t>1</w:t>
      </w:r>
      <w:r w:rsidRPr="003C61F6">
        <w:rPr>
          <w:rFonts w:asciiTheme="majorBidi" w:hAnsiTheme="majorBidi" w:cstheme="majorBidi"/>
          <w:lang w:val="en-US"/>
        </w:rPr>
        <w:fldChar w:fldCharType="end"/>
      </w:r>
      <w:r w:rsidRPr="003C61F6">
        <w:rPr>
          <w:rFonts w:asciiTheme="majorBidi" w:hAnsiTheme="majorBidi" w:cstheme="majorBidi"/>
          <w:lang w:val="en-US"/>
        </w:rPr>
        <w:t>. This method identifies shocks through breaks in the autocorrelation structure of a food production time-series rather than using sector specific indices, making it a standardi</w:t>
      </w:r>
      <w:r w:rsidR="00D11A5C">
        <w:rPr>
          <w:rFonts w:asciiTheme="majorBidi" w:hAnsiTheme="majorBidi" w:cstheme="majorBidi"/>
          <w:lang w:val="en-US"/>
        </w:rPr>
        <w:t>s</w:t>
      </w:r>
      <w:r w:rsidRPr="003C61F6">
        <w:rPr>
          <w:rFonts w:asciiTheme="majorBidi" w:hAnsiTheme="majorBidi" w:cstheme="majorBidi"/>
          <w:lang w:val="en-US"/>
        </w:rPr>
        <w:t xml:space="preserve">ed approach applicable across crop, livestock, fisheries, and aquaculture sectors. We apply it to a range of data from the UN’s Food and Agricultural Organization (FAO) combined with published datasets. </w:t>
      </w:r>
    </w:p>
    <w:p w14:paraId="5C8E8CB3" w14:textId="77777777" w:rsidR="00202D83" w:rsidRPr="000E2C6A" w:rsidRDefault="00202D83" w:rsidP="002A3C81">
      <w:pPr>
        <w:spacing w:line="360" w:lineRule="auto"/>
        <w:rPr>
          <w:rFonts w:asciiTheme="majorBidi" w:hAnsiTheme="majorBidi" w:cstheme="majorBidi"/>
          <w:b/>
          <w:bCs/>
          <w:i/>
          <w:iCs/>
          <w:lang w:val="en-US"/>
        </w:rPr>
      </w:pPr>
      <w:r w:rsidRPr="000E2C6A">
        <w:rPr>
          <w:rFonts w:asciiTheme="majorBidi" w:hAnsiTheme="majorBidi" w:cstheme="majorBidi"/>
          <w:b/>
          <w:bCs/>
          <w:i/>
          <w:iCs/>
          <w:lang w:val="en-US"/>
        </w:rPr>
        <w:t>Data Sources</w:t>
      </w:r>
    </w:p>
    <w:p w14:paraId="63B88DF6" w14:textId="2CDBEB4C" w:rsidR="00202D83" w:rsidRDefault="00202D83" w:rsidP="00C938CA">
      <w:pPr>
        <w:spacing w:line="360" w:lineRule="auto"/>
        <w:rPr>
          <w:rFonts w:asciiTheme="majorBidi" w:hAnsiTheme="majorBidi" w:cstheme="majorBidi"/>
          <w:lang w:val="en-US"/>
        </w:rPr>
      </w:pPr>
      <w:r w:rsidRPr="003C61F6">
        <w:rPr>
          <w:rFonts w:asciiTheme="majorBidi" w:hAnsiTheme="majorBidi" w:cstheme="majorBidi"/>
          <w:lang w:val="en-US"/>
        </w:rPr>
        <w:t>We used crop and livestock data from FAOSTAT production quantity dataset 1961 – 2014 dataset (</w:t>
      </w:r>
      <w:hyperlink r:id="rId9" w:history="1">
        <w:r w:rsidRPr="003C61F6">
          <w:rPr>
            <w:rStyle w:val="Hyperlink"/>
            <w:rFonts w:asciiTheme="majorBidi" w:hAnsiTheme="majorBidi" w:cstheme="majorBidi"/>
            <w:color w:val="auto"/>
            <w:lang w:val="en-US"/>
          </w:rPr>
          <w:t>http://www.fao.org/faostat/en/</w:t>
        </w:r>
      </w:hyperlink>
      <w:r w:rsidRPr="003C61F6">
        <w:rPr>
          <w:rFonts w:asciiTheme="majorBidi" w:hAnsiTheme="majorBidi" w:cstheme="majorBidi"/>
          <w:lang w:val="en-US"/>
        </w:rPr>
        <w:t>)</w:t>
      </w:r>
      <w:r w:rsidR="00C938CA">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"URL" : "http://www.fao.org/faostat/en/", "author" : [ { "dropping-particle" : "", "family" : "FAO", "given" : "", "non-dropping-particle" : "", "parse-names" : false, "suffix" : "" } ], "id" : "ITEM-1", "issued" : { "date-parts" : [ [ "2017" ] ] }, "title" : "FAOSTAT", "type" : "webpage" }, "uris" : [ "http://www.mendeley.com/documents/?uuid=57e1464f-a5ed-4036-99e1-69620df3f627" ] } ], "mendeley" : { "formattedCitation" : "&lt;sup&gt;46&lt;/sup&gt;", "plainTextFormattedCitation" : "46" }, "properties" : { "noteIndex" : 0 }, "schema" : "https://github.com/citation-style-language/schema/raw/master/csl-citation.json" }</w:instrText>
      </w:r>
      <w:r w:rsidR="00C938CA">
        <w:rPr>
          <w:rFonts w:asciiTheme="majorBidi" w:hAnsiTheme="majorBidi" w:cstheme="majorBidi"/>
          <w:lang w:val="en-US"/>
        </w:rPr>
        <w:fldChar w:fldCharType="separate"/>
      </w:r>
      <w:r w:rsidR="00C938CA" w:rsidRPr="00C938CA">
        <w:rPr>
          <w:rFonts w:asciiTheme="majorBidi" w:hAnsiTheme="majorBidi" w:cstheme="majorBidi"/>
          <w:noProof/>
          <w:vertAlign w:val="superscript"/>
          <w:lang w:val="en-US"/>
        </w:rPr>
        <w:t>46</w:t>
      </w:r>
      <w:r w:rsidR="00C938CA">
        <w:rPr>
          <w:rFonts w:asciiTheme="majorBidi" w:hAnsiTheme="majorBidi" w:cstheme="majorBidi"/>
          <w:lang w:val="en-US"/>
        </w:rPr>
        <w:fldChar w:fldCharType="end"/>
      </w:r>
      <w:r w:rsidRPr="003C61F6">
        <w:rPr>
          <w:rFonts w:asciiTheme="majorBidi" w:hAnsiTheme="majorBidi" w:cstheme="majorBidi"/>
          <w:lang w:val="en-US"/>
        </w:rPr>
        <w:t xml:space="preserve">. Crop types </w:t>
      </w:r>
      <w:r w:rsidR="00D5772D" w:rsidRPr="003C61F6">
        <w:rPr>
          <w:rFonts w:asciiTheme="majorBidi" w:hAnsiTheme="majorBidi" w:cstheme="majorBidi"/>
          <w:lang w:val="en-US"/>
        </w:rPr>
        <w:t>included</w:t>
      </w:r>
      <w:r w:rsidRPr="003C61F6">
        <w:rPr>
          <w:rFonts w:asciiTheme="majorBidi" w:hAnsiTheme="majorBidi" w:cstheme="majorBidi"/>
          <w:lang w:val="en-US"/>
        </w:rPr>
        <w:t xml:space="preserve"> cereals, coarse grains, fruits, roots and tubers, pulses, tree nuts and vegetables</w:t>
      </w:r>
      <w:r w:rsidR="004E522F" w:rsidRPr="003C61F6">
        <w:rPr>
          <w:rFonts w:asciiTheme="majorBidi" w:hAnsiTheme="majorBidi" w:cstheme="majorBidi"/>
          <w:lang w:val="en-US"/>
        </w:rPr>
        <w:t>;</w:t>
      </w:r>
      <w:r w:rsidRPr="003C61F6">
        <w:rPr>
          <w:rFonts w:asciiTheme="majorBidi" w:hAnsiTheme="majorBidi" w:cstheme="majorBidi"/>
          <w:lang w:val="en-US"/>
        </w:rPr>
        <w:t xml:space="preserve"> whi</w:t>
      </w:r>
      <w:r w:rsidR="00ED6D9A">
        <w:rPr>
          <w:rFonts w:asciiTheme="majorBidi" w:hAnsiTheme="majorBidi" w:cstheme="majorBidi"/>
          <w:lang w:val="en-US"/>
        </w:rPr>
        <w:t>le livestock included total</w:t>
      </w:r>
      <w:r w:rsidRPr="003C61F6">
        <w:rPr>
          <w:rFonts w:asciiTheme="majorBidi" w:hAnsiTheme="majorBidi" w:cstheme="majorBidi"/>
          <w:lang w:val="en-US"/>
        </w:rPr>
        <w:t xml:space="preserve"> meat, milk, and egg production from bovine, poultry, swine, mutton and goat sources. We used the FAO FishStat database</w:t>
      </w:r>
      <w:r w:rsidR="00C938CA">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"author" : [ { "dropping-particle" : "", "family" : "FAO", "given" : "", "non-dropping-particle" : "", "parse-names" : false, "suffix" : "" } ], "id" : "ITEM-1", "issued" : { "date-parts" : [ [ "2017" ] ] }, "number" : "Updated 21 July 2016.", "page" : "In: FAO Fisheries and Aquaculture Department", "title" : "FishStatJ - Fisheries and aquaculture software for fisheries statistical time series", "type" : "article" }, "uris" : [ "http://www.mendeley.com/documents/?uuid=6e8b9e3e-84a6-4446-bf7d-91ccbc87d7ad" ] } ], "mendeley" : { "formattedCitation" : "&lt;sup&gt;47&lt;/sup&gt;", "plainTextFormattedCitation" : "47", "previouslyFormattedCitation" : "&lt;sup&gt;46&lt;/sup&gt;" }, "properties" : { "noteIndex" : 0 }, "schema" : "https://github.com/citation-style-language/schema/raw/master/csl-citation.json" }</w:instrText>
      </w:r>
      <w:r w:rsidR="00C938CA">
        <w:rPr>
          <w:rFonts w:asciiTheme="majorBidi" w:hAnsiTheme="majorBidi" w:cstheme="majorBidi"/>
          <w:lang w:val="en-US"/>
        </w:rPr>
        <w:fldChar w:fldCharType="separate"/>
      </w:r>
      <w:r w:rsidR="00C938CA" w:rsidRPr="00C938CA">
        <w:rPr>
          <w:rFonts w:asciiTheme="majorBidi" w:hAnsiTheme="majorBidi" w:cstheme="majorBidi"/>
          <w:noProof/>
          <w:vertAlign w:val="superscript"/>
          <w:lang w:val="en-US"/>
        </w:rPr>
        <w:t>47</w:t>
      </w:r>
      <w:r w:rsidR="00C938CA">
        <w:rPr>
          <w:rFonts w:asciiTheme="majorBidi" w:hAnsiTheme="majorBidi" w:cstheme="majorBidi"/>
          <w:lang w:val="en-US"/>
        </w:rPr>
        <w:fldChar w:fldCharType="end"/>
      </w:r>
      <w:r w:rsidRPr="003C61F6">
        <w:rPr>
          <w:rFonts w:asciiTheme="majorBidi" w:hAnsiTheme="majorBidi" w:cstheme="majorBidi"/>
          <w:lang w:val="en-US"/>
        </w:rPr>
        <w:t xml:space="preserve"> for inland and marine aquaculture production, and inland fisheries landings data (1950 – 2015 Glo</w:t>
      </w:r>
      <w:r w:rsidR="00D5772D" w:rsidRPr="003C61F6">
        <w:rPr>
          <w:rFonts w:asciiTheme="majorBidi" w:hAnsiTheme="majorBidi" w:cstheme="majorBidi"/>
          <w:lang w:val="en-US"/>
        </w:rPr>
        <w:t>bal Production dataset,</w:t>
      </w:r>
      <w:r w:rsidR="004E522F" w:rsidRPr="003C61F6">
        <w:rPr>
          <w:rFonts w:asciiTheme="majorBidi" w:hAnsiTheme="majorBidi" w:cstheme="majorBidi"/>
          <w:lang w:val="en-US"/>
        </w:rPr>
        <w:t xml:space="preserve"> </w:t>
      </w:r>
      <w:hyperlink r:id="rId10" w:history="1">
        <w:r w:rsidRPr="003C61F6">
          <w:rPr>
            <w:rStyle w:val="Hyperlink"/>
            <w:rFonts w:asciiTheme="majorBidi" w:hAnsiTheme="majorBidi" w:cstheme="majorBidi"/>
            <w:color w:val="auto"/>
            <w:lang w:val="en-US"/>
          </w:rPr>
          <w:t>www.fao.org/fishery/topic/166235/en</w:t>
        </w:r>
      </w:hyperlink>
      <w:r w:rsidRPr="003C61F6">
        <w:rPr>
          <w:rFonts w:asciiTheme="majorBidi" w:hAnsiTheme="majorBidi" w:cstheme="majorBidi"/>
          <w:lang w:val="en-US"/>
        </w:rPr>
        <w:t>.). We used mar</w:t>
      </w:r>
      <w:r w:rsidR="004F3160">
        <w:rPr>
          <w:rFonts w:asciiTheme="majorBidi" w:hAnsiTheme="majorBidi" w:cstheme="majorBidi"/>
          <w:lang w:val="en-US"/>
        </w:rPr>
        <w:t>ine fish landings data from Watson</w:t>
      </w:r>
      <w:r w:rsidR="004F3160">
        <w:rPr>
          <w:rFonts w:asciiTheme="majorBidi" w:hAnsiTheme="majorBidi" w:cstheme="majorBidi"/>
          <w:lang w:val="en-US"/>
        </w:rPr>
        <w:fldChar w:fldCharType="begin" w:fldLock="1"/>
      </w:r>
      <w:r w:rsidR="00C938CA">
        <w:rPr>
          <w:rFonts w:asciiTheme="majorBidi" w:hAnsiTheme="majorBidi" w:cstheme="majorBidi"/>
          <w:lang w:val="en-US"/>
        </w:rPr>
        <w:instrText>ADDIN CSL_CITATION { "citationItems" : [ { "id" : "ITEM-1", "itemData" : { "author" : [ { "dropping-particle" : "", "family" : "Watson", "given" : "Reg A", "non-dropping-particle" : "", "parse-names" : false, "suffix" : "" } ], "container-title" : "Scientific Data", "id" : "ITEM-1", "issued" : { "date-parts" : [ [ "2017" ] ] }, "publisher" : "Nature Publishing Group", "title" : "A database of global marine commercial, small-scale, illegal and unreported fisheries catch 1950\u20132014", "type" : "article-journal", "volume" : "4" }, "uris" : [ "http://www.mendeley.com/documents/?uuid=f61706fa-2ab1-4ac9-9c45-01b2a046c84f" ] } ], "mendeley" : { "formattedCitation" : "&lt;sup&gt;48&lt;/sup&gt;", "plainTextFormattedCitation" : "48", "previouslyFormattedCitation" : "&lt;sup&gt;47&lt;/sup&gt;" }, "properties" : { "noteIndex" : 0 }, "schema" : "https://github.com/citation-style-language/schema/raw/master/csl-citation.json" }</w:instrText>
      </w:r>
      <w:r w:rsidR="004F3160">
        <w:rPr>
          <w:rFonts w:asciiTheme="majorBidi" w:hAnsiTheme="majorBidi" w:cstheme="majorBidi"/>
          <w:lang w:val="en-US"/>
        </w:rPr>
        <w:fldChar w:fldCharType="separate"/>
      </w:r>
      <w:r w:rsidR="00C938CA" w:rsidRPr="00C938CA">
        <w:rPr>
          <w:rFonts w:asciiTheme="majorBidi" w:hAnsiTheme="majorBidi" w:cstheme="majorBidi"/>
          <w:noProof/>
          <w:vertAlign w:val="superscript"/>
          <w:lang w:val="en-US"/>
        </w:rPr>
        <w:t>48</w:t>
      </w:r>
      <w:r w:rsidR="004F3160">
        <w:rPr>
          <w:rFonts w:asciiTheme="majorBidi" w:hAnsiTheme="majorBidi" w:cstheme="majorBidi"/>
          <w:lang w:val="en-US"/>
        </w:rPr>
        <w:fldChar w:fldCharType="end"/>
      </w:r>
      <w:r w:rsidR="004F3160">
        <w:rPr>
          <w:rFonts w:asciiTheme="majorBidi" w:hAnsiTheme="majorBidi" w:cstheme="majorBidi"/>
          <w:lang w:val="en-US"/>
        </w:rPr>
        <w:t xml:space="preserve"> </w:t>
      </w:r>
      <w:r w:rsidRPr="003C61F6">
        <w:rPr>
          <w:rFonts w:asciiTheme="majorBidi" w:hAnsiTheme="majorBidi" w:cstheme="majorBidi"/>
          <w:lang w:val="en-US"/>
        </w:rPr>
        <w:t xml:space="preserve">to account for estimates of large-scale, small-scale and illegal, unregulated, and unreported (IUU) landings. </w:t>
      </w:r>
      <w:r w:rsidR="001233D3">
        <w:rPr>
          <w:rFonts w:asciiTheme="majorBidi" w:hAnsiTheme="majorBidi" w:cstheme="majorBidi"/>
          <w:lang w:val="en-US"/>
        </w:rPr>
        <w:t>Fisheries</w:t>
      </w:r>
      <w:r w:rsidRPr="003C61F6">
        <w:rPr>
          <w:rFonts w:asciiTheme="majorBidi" w:hAnsiTheme="majorBidi" w:cstheme="majorBidi"/>
          <w:lang w:val="en-US"/>
        </w:rPr>
        <w:t xml:space="preserve"> data included all landed finfish, crustaceans, and molluscs. Aquaculture data included all farmed finfish, crustaceans, molluscs and algae.</w:t>
      </w:r>
      <w:r w:rsidR="00D5772D" w:rsidRPr="003C61F6">
        <w:rPr>
          <w:rFonts w:asciiTheme="majorBidi" w:hAnsiTheme="majorBidi" w:cstheme="majorBidi"/>
          <w:lang w:val="en-US"/>
        </w:rPr>
        <w:t xml:space="preserve"> While we recogni</w:t>
      </w:r>
      <w:r w:rsidR="00B76935">
        <w:rPr>
          <w:rFonts w:asciiTheme="majorBidi" w:hAnsiTheme="majorBidi" w:cstheme="majorBidi"/>
          <w:lang w:val="en-US"/>
        </w:rPr>
        <w:t>s</w:t>
      </w:r>
      <w:r w:rsidR="00D5772D" w:rsidRPr="003C61F6">
        <w:rPr>
          <w:rFonts w:asciiTheme="majorBidi" w:hAnsiTheme="majorBidi" w:cstheme="majorBidi"/>
          <w:lang w:val="en-US"/>
        </w:rPr>
        <w:t xml:space="preserve">e that underreporting of small-scale production across all sectors is a limitation of </w:t>
      </w:r>
      <w:r w:rsidR="00D5772D" w:rsidRPr="003C61F6">
        <w:rPr>
          <w:rFonts w:asciiTheme="majorBidi" w:hAnsiTheme="majorBidi" w:cstheme="majorBidi"/>
          <w:lang w:val="en-US"/>
        </w:rPr>
        <w:lastRenderedPageBreak/>
        <w:t xml:space="preserve">FAO data, it provides global coverage of production across multiple sectors, and the detection of shocks relies on overall trends in data rather than </w:t>
      </w:r>
      <w:r w:rsidR="00FC158C">
        <w:rPr>
          <w:rFonts w:asciiTheme="majorBidi" w:hAnsiTheme="majorBidi" w:cstheme="majorBidi"/>
          <w:lang w:val="en-US"/>
        </w:rPr>
        <w:t>absolute</w:t>
      </w:r>
      <w:r w:rsidR="00D5772D" w:rsidRPr="003C61F6">
        <w:rPr>
          <w:rFonts w:asciiTheme="majorBidi" w:hAnsiTheme="majorBidi" w:cstheme="majorBidi"/>
          <w:lang w:val="en-US"/>
        </w:rPr>
        <w:t xml:space="preserve"> production values. </w:t>
      </w:r>
    </w:p>
    <w:p w14:paraId="3A2AF587" w14:textId="64C35627" w:rsidR="00202D83" w:rsidRPr="000E2C6A" w:rsidRDefault="00B107AD" w:rsidP="002A3C81">
      <w:pPr>
        <w:spacing w:line="360" w:lineRule="auto"/>
        <w:rPr>
          <w:rFonts w:asciiTheme="majorBidi" w:hAnsiTheme="majorBidi" w:cstheme="majorBidi"/>
          <w:b/>
          <w:bCs/>
          <w:i/>
          <w:iCs/>
          <w:lang w:val="en-US"/>
        </w:rPr>
      </w:pPr>
      <w:r w:rsidRPr="000E2C6A">
        <w:rPr>
          <w:rFonts w:asciiTheme="majorBidi" w:hAnsiTheme="majorBidi" w:cstheme="majorBidi"/>
          <w:b/>
          <w:bCs/>
          <w:i/>
          <w:iCs/>
          <w:lang w:val="en-US"/>
        </w:rPr>
        <w:t xml:space="preserve">Detecting and quantifying </w:t>
      </w:r>
      <w:r w:rsidR="00202D83" w:rsidRPr="000E2C6A">
        <w:rPr>
          <w:rFonts w:asciiTheme="majorBidi" w:hAnsiTheme="majorBidi" w:cstheme="majorBidi"/>
          <w:b/>
          <w:bCs/>
          <w:i/>
          <w:iCs/>
          <w:lang w:val="en-US"/>
        </w:rPr>
        <w:t>production shocks and drivers</w:t>
      </w:r>
    </w:p>
    <w:p w14:paraId="7E2251DC" w14:textId="0D30E323" w:rsidR="00B107AD" w:rsidRDefault="00FA42C2" w:rsidP="002A3C81">
      <w:pPr>
        <w:spacing w:line="360" w:lineRule="auto"/>
        <w:rPr>
          <w:rFonts w:asciiTheme="majorBidi" w:hAnsiTheme="majorBidi" w:cstheme="majorBidi"/>
        </w:rPr>
      </w:pPr>
      <w:r w:rsidRPr="003C61F6">
        <w:rPr>
          <w:rFonts w:asciiTheme="majorBidi" w:hAnsiTheme="majorBidi" w:cstheme="majorBidi"/>
          <w:lang w:val="en-US"/>
        </w:rPr>
        <w:t xml:space="preserve">For all </w:t>
      </w:r>
      <w:r w:rsidR="00B107AD">
        <w:rPr>
          <w:rFonts w:asciiTheme="majorBidi" w:hAnsiTheme="majorBidi" w:cstheme="majorBidi"/>
          <w:lang w:val="en-US"/>
        </w:rPr>
        <w:t xml:space="preserve">countries </w:t>
      </w:r>
      <w:r w:rsidRPr="003C61F6">
        <w:rPr>
          <w:rFonts w:asciiTheme="majorBidi" w:hAnsiTheme="majorBidi" w:cstheme="majorBidi"/>
          <w:lang w:val="en-US"/>
        </w:rPr>
        <w:t xml:space="preserve">we aggregated production to </w:t>
      </w:r>
      <w:r w:rsidR="00A2448D" w:rsidRPr="003C61F6">
        <w:rPr>
          <w:rFonts w:asciiTheme="majorBidi" w:hAnsiTheme="majorBidi" w:cstheme="majorBidi"/>
          <w:lang w:val="en-US"/>
        </w:rPr>
        <w:t xml:space="preserve">total </w:t>
      </w:r>
      <w:r w:rsidRPr="003C61F6">
        <w:rPr>
          <w:rFonts w:asciiTheme="majorBidi" w:hAnsiTheme="majorBidi" w:cstheme="majorBidi"/>
          <w:lang w:val="en-US"/>
        </w:rPr>
        <w:t>annual values from 1961 – 2013 across all commodity types described above for crop, livestock, fisheries and aquaculture sectors. We fitted</w:t>
      </w:r>
      <w:r w:rsidR="00202D83" w:rsidRPr="003C61F6">
        <w:rPr>
          <w:rFonts w:asciiTheme="majorBidi" w:hAnsiTheme="majorBidi" w:cstheme="majorBidi"/>
          <w:lang w:val="en-US"/>
        </w:rPr>
        <w:t xml:space="preserve"> local polynomial regression (LOESS) models </w:t>
      </w:r>
      <w:r w:rsidRPr="003C61F6">
        <w:rPr>
          <w:rFonts w:asciiTheme="majorBidi" w:hAnsiTheme="majorBidi" w:cstheme="majorBidi"/>
          <w:lang w:val="en-US"/>
        </w:rPr>
        <w:t xml:space="preserve">with a span of 0.6 </w:t>
      </w:r>
      <w:r w:rsidR="00202D83" w:rsidRPr="003C61F6">
        <w:rPr>
          <w:rFonts w:asciiTheme="majorBidi" w:hAnsiTheme="majorBidi" w:cstheme="majorBidi"/>
          <w:lang w:val="en-US"/>
        </w:rPr>
        <w:t xml:space="preserve">to aggregated annual production data </w:t>
      </w:r>
      <w:r w:rsidRPr="003C61F6">
        <w:rPr>
          <w:rFonts w:asciiTheme="majorBidi" w:hAnsiTheme="majorBidi" w:cstheme="majorBidi"/>
          <w:lang w:val="en-US"/>
        </w:rPr>
        <w:t>for all countries and sectors</w:t>
      </w:r>
      <w:r w:rsidR="00202D83" w:rsidRPr="003C61F6">
        <w:rPr>
          <w:rFonts w:asciiTheme="majorBidi" w:hAnsiTheme="majorBidi" w:cstheme="majorBidi"/>
          <w:lang w:val="en-US"/>
        </w:rPr>
        <w:t>. We regressed model residuals against lag-1 residuals, and any outliers in this regression</w:t>
      </w:r>
      <w:r w:rsidR="00B107AD">
        <w:rPr>
          <w:rFonts w:asciiTheme="majorBidi" w:hAnsiTheme="majorBidi" w:cstheme="majorBidi"/>
          <w:lang w:val="en-US"/>
        </w:rPr>
        <w:t xml:space="preserve"> (quantified as data points with a Cook’s distance &gt; 0.3), </w:t>
      </w:r>
      <w:r w:rsidR="004E522F" w:rsidRPr="003C61F6">
        <w:rPr>
          <w:rFonts w:asciiTheme="majorBidi" w:hAnsiTheme="majorBidi" w:cstheme="majorBidi"/>
          <w:lang w:val="en-US"/>
        </w:rPr>
        <w:t xml:space="preserve">we </w:t>
      </w:r>
      <w:r w:rsidR="00202D83" w:rsidRPr="003C61F6">
        <w:rPr>
          <w:rFonts w:asciiTheme="majorBidi" w:hAnsiTheme="majorBidi" w:cstheme="majorBidi"/>
          <w:lang w:val="en-US"/>
        </w:rPr>
        <w:t>deemed sho</w:t>
      </w:r>
      <w:r w:rsidRPr="003C61F6">
        <w:rPr>
          <w:rFonts w:asciiTheme="majorBidi" w:hAnsiTheme="majorBidi" w:cstheme="majorBidi"/>
          <w:lang w:val="en-US"/>
        </w:rPr>
        <w:t>cks</w:t>
      </w:r>
      <w:r w:rsidR="00A2448D" w:rsidRPr="003C61F6">
        <w:rPr>
          <w:rFonts w:asciiTheme="majorBidi" w:hAnsiTheme="majorBidi" w:cstheme="majorBidi"/>
          <w:lang w:val="en-US"/>
        </w:rPr>
        <w:t xml:space="preserve"> (</w:t>
      </w:r>
      <w:r w:rsidR="00A2448D" w:rsidRPr="003C61F6">
        <w:rPr>
          <w:rFonts w:asciiTheme="majorBidi" w:hAnsiTheme="majorBidi" w:cstheme="majorBidi"/>
          <w:b/>
          <w:bCs/>
          <w:lang w:val="en-US"/>
        </w:rPr>
        <w:t>Figure S1</w:t>
      </w:r>
      <w:r w:rsidR="00A2448D" w:rsidRPr="003C61F6">
        <w:rPr>
          <w:rFonts w:asciiTheme="majorBidi" w:hAnsiTheme="majorBidi" w:cstheme="majorBidi"/>
          <w:lang w:val="en-US"/>
        </w:rPr>
        <w:t>)</w:t>
      </w:r>
      <w:r w:rsidR="00ED6D9A">
        <w:rPr>
          <w:rFonts w:asciiTheme="majorBidi" w:hAnsiTheme="majorBidi" w:cstheme="majorBidi"/>
          <w:lang w:val="en-US"/>
        </w:rPr>
        <w:t>.</w:t>
      </w:r>
      <w:r w:rsidR="00B107AD">
        <w:rPr>
          <w:rFonts w:asciiTheme="majorBidi" w:hAnsiTheme="majorBidi" w:cstheme="majorBidi"/>
          <w:lang w:val="en-US"/>
        </w:rPr>
        <w:t xml:space="preserve"> </w:t>
      </w:r>
      <w:r w:rsidR="00B107AD" w:rsidRPr="003C61F6">
        <w:rPr>
          <w:rFonts w:asciiTheme="majorBidi" w:hAnsiTheme="majorBidi" w:cstheme="majorBidi"/>
        </w:rPr>
        <w:t xml:space="preserve">Given only production losses are of concern for food security, we only considered shock points associated with a loss in production relative to a previous </w:t>
      </w:r>
      <w:r w:rsidR="00B107AD">
        <w:rPr>
          <w:rFonts w:asciiTheme="majorBidi" w:hAnsiTheme="majorBidi" w:cstheme="majorBidi"/>
        </w:rPr>
        <w:t>7-year median production baseline</w:t>
      </w:r>
      <w:r w:rsidR="00B107AD" w:rsidRPr="003C61F6">
        <w:rPr>
          <w:rFonts w:asciiTheme="majorBidi" w:hAnsiTheme="majorBidi" w:cstheme="majorBidi"/>
        </w:rPr>
        <w:t>.</w:t>
      </w:r>
      <w:r w:rsidR="00B107AD">
        <w:rPr>
          <w:rFonts w:asciiTheme="majorBidi" w:hAnsiTheme="majorBidi" w:cstheme="majorBidi"/>
        </w:rPr>
        <w:t xml:space="preserve"> We calculated the size of a shock as the loss in production</w:t>
      </w:r>
      <w:r w:rsidR="008F7325">
        <w:rPr>
          <w:rFonts w:asciiTheme="majorBidi" w:hAnsiTheme="majorBidi" w:cstheme="majorBidi"/>
        </w:rPr>
        <w:t xml:space="preserve"> (in tonnes)</w:t>
      </w:r>
      <w:r w:rsidR="00B107AD">
        <w:rPr>
          <w:rFonts w:asciiTheme="majorBidi" w:hAnsiTheme="majorBidi" w:cstheme="majorBidi"/>
        </w:rPr>
        <w:t xml:space="preserve"> relative to this baseline, and recovery time for the shock as the number of years taken to </w:t>
      </w:r>
      <w:r w:rsidR="00C217B6">
        <w:rPr>
          <w:rFonts w:asciiTheme="majorBidi" w:hAnsiTheme="majorBidi" w:cstheme="majorBidi"/>
        </w:rPr>
        <w:t>increase back up to at least 95% of this baseline.</w:t>
      </w:r>
      <w:r w:rsidR="001A44D8">
        <w:rPr>
          <w:rFonts w:asciiTheme="majorBidi" w:hAnsiTheme="majorBidi" w:cstheme="majorBidi"/>
        </w:rPr>
        <w:t xml:space="preserve"> Some shocks did not recover by the end of the time series and we highlight the relative frequencies of these across regions and sectors in </w:t>
      </w:r>
      <w:r w:rsidR="001A44D8" w:rsidRPr="001A44D8">
        <w:rPr>
          <w:rFonts w:asciiTheme="majorBidi" w:hAnsiTheme="majorBidi" w:cstheme="majorBidi"/>
          <w:b/>
          <w:bCs/>
        </w:rPr>
        <w:t>Figure S2</w:t>
      </w:r>
      <w:r w:rsidR="001A44D8">
        <w:rPr>
          <w:rFonts w:asciiTheme="majorBidi" w:hAnsiTheme="majorBidi" w:cstheme="majorBidi"/>
        </w:rPr>
        <w:t xml:space="preserve"> and the individual shocks in </w:t>
      </w:r>
      <w:r w:rsidR="001A44D8" w:rsidRPr="001A44D8">
        <w:rPr>
          <w:rFonts w:asciiTheme="majorBidi" w:hAnsiTheme="majorBidi" w:cstheme="majorBidi"/>
          <w:b/>
          <w:bCs/>
        </w:rPr>
        <w:t>Table S2</w:t>
      </w:r>
      <w:r w:rsidR="001A44D8">
        <w:rPr>
          <w:rFonts w:asciiTheme="majorBidi" w:hAnsiTheme="majorBidi" w:cstheme="majorBidi"/>
        </w:rPr>
        <w:t>.</w:t>
      </w:r>
      <w:r w:rsidR="00C217B6">
        <w:rPr>
          <w:rFonts w:asciiTheme="majorBidi" w:hAnsiTheme="majorBidi" w:cstheme="majorBidi"/>
        </w:rPr>
        <w:t xml:space="preserve"> We calculated shock frequencies for each geographical region, by dividing the number of shocks detected from 1961 – 2013 by the number of time-series used for detection. For annual shock frequencies, for every sector we divided the number of shocks detected for a given year by the number of countries producing in that year. We used this approach to compensate for different numbers of countries within each region or the increasing number of countries producing each year.</w:t>
      </w:r>
    </w:p>
    <w:p w14:paraId="46AE1F1F" w14:textId="591DE617" w:rsidR="00121184" w:rsidRPr="00BA78EE" w:rsidRDefault="00121184" w:rsidP="008F7325">
      <w:pPr>
        <w:spacing w:line="360" w:lineRule="auto"/>
        <w:rPr>
          <w:rFonts w:asciiTheme="majorBidi" w:hAnsiTheme="majorBidi" w:cstheme="majorBidi"/>
          <w:lang w:val="en-US"/>
        </w:rPr>
      </w:pPr>
      <w:r w:rsidRPr="003C61F6">
        <w:rPr>
          <w:rFonts w:asciiTheme="majorBidi" w:hAnsiTheme="majorBidi" w:cstheme="majorBidi"/>
        </w:rPr>
        <w:t>Given production shocks may be the result of multiple social-ecological drivers interacting in complex manners, we adopt a qualitative approach to understanding them, searching peer-reviewed and grey literature (e.g. NGO reports, news articles</w:t>
      </w:r>
      <w:r>
        <w:rPr>
          <w:rFonts w:asciiTheme="majorBidi" w:hAnsiTheme="majorBidi" w:cstheme="majorBidi"/>
        </w:rPr>
        <w:t xml:space="preserve"> etc.</w:t>
      </w:r>
      <w:r w:rsidRPr="003C61F6">
        <w:rPr>
          <w:rFonts w:asciiTheme="majorBidi" w:hAnsiTheme="majorBidi" w:cstheme="majorBidi"/>
        </w:rPr>
        <w:t xml:space="preserve">) for </w:t>
      </w:r>
      <w:r w:rsidR="00744DE6">
        <w:rPr>
          <w:rFonts w:asciiTheme="majorBidi" w:hAnsiTheme="majorBidi" w:cstheme="majorBidi"/>
        </w:rPr>
        <w:t>the likely causes, or drivers,</w:t>
      </w:r>
      <w:r w:rsidRPr="003C61F6">
        <w:rPr>
          <w:rFonts w:asciiTheme="majorBidi" w:hAnsiTheme="majorBidi" w:cstheme="majorBidi"/>
        </w:rPr>
        <w:t xml:space="preserve"> of each individual shock. The combination of quantitative and qualitative methods provide complimentary approaches where purely data driven methods may highlight correlative relationships with drivers without causation. Likewise, purely qualitative analyses may be limited in their capacity to detect shocks because of differenc</w:t>
      </w:r>
      <w:r w:rsidR="00400211">
        <w:rPr>
          <w:rFonts w:asciiTheme="majorBidi" w:hAnsiTheme="majorBidi" w:cstheme="majorBidi"/>
        </w:rPr>
        <w:t xml:space="preserve">es in reporting across regions. </w:t>
      </w:r>
      <w:r w:rsidR="00F13BD2">
        <w:rPr>
          <w:rFonts w:asciiTheme="majorBidi" w:hAnsiTheme="majorBidi" w:cstheme="majorBidi"/>
        </w:rPr>
        <w:t xml:space="preserve">We caution that this </w:t>
      </w:r>
      <w:r w:rsidR="00400211">
        <w:rPr>
          <w:rFonts w:asciiTheme="majorBidi" w:hAnsiTheme="majorBidi" w:cstheme="majorBidi"/>
        </w:rPr>
        <w:t xml:space="preserve">approach is not meant to provide a comprehensive </w:t>
      </w:r>
      <w:r w:rsidR="00F13BD2">
        <w:rPr>
          <w:rFonts w:asciiTheme="majorBidi" w:hAnsiTheme="majorBidi" w:cstheme="majorBidi"/>
        </w:rPr>
        <w:t xml:space="preserve">list </w:t>
      </w:r>
      <w:r w:rsidR="00400211">
        <w:rPr>
          <w:rFonts w:asciiTheme="majorBidi" w:hAnsiTheme="majorBidi" w:cstheme="majorBidi"/>
        </w:rPr>
        <w:t xml:space="preserve">of </w:t>
      </w:r>
      <w:r w:rsidR="00F13BD2">
        <w:rPr>
          <w:rFonts w:asciiTheme="majorBidi" w:hAnsiTheme="majorBidi" w:cstheme="majorBidi"/>
        </w:rPr>
        <w:t xml:space="preserve">contributing factors for a given shock, but instead highlights potential drivers of change in the literature </w:t>
      </w:r>
      <w:r w:rsidR="008F7325">
        <w:rPr>
          <w:rFonts w:asciiTheme="majorBidi" w:hAnsiTheme="majorBidi" w:cstheme="majorBidi"/>
        </w:rPr>
        <w:t xml:space="preserve">that </w:t>
      </w:r>
      <w:r w:rsidR="00F13BD2">
        <w:rPr>
          <w:rFonts w:asciiTheme="majorBidi" w:hAnsiTheme="majorBidi" w:cstheme="majorBidi"/>
        </w:rPr>
        <w:t>we</w:t>
      </w:r>
      <w:r w:rsidR="008F7325">
        <w:rPr>
          <w:rFonts w:asciiTheme="majorBidi" w:hAnsiTheme="majorBidi" w:cstheme="majorBidi"/>
        </w:rPr>
        <w:t xml:space="preserve"> identify</w:t>
      </w:r>
      <w:r w:rsidR="00F13BD2">
        <w:rPr>
          <w:rFonts w:asciiTheme="majorBidi" w:hAnsiTheme="majorBidi" w:cstheme="majorBidi"/>
        </w:rPr>
        <w:t xml:space="preserve">. </w:t>
      </w:r>
    </w:p>
    <w:p w14:paraId="2777DFF3" w14:textId="672258B3" w:rsidR="000E2C6A" w:rsidRPr="000E2C6A" w:rsidRDefault="00736764" w:rsidP="002A3C81">
      <w:pPr>
        <w:spacing w:line="360" w:lineRule="auto"/>
        <w:rPr>
          <w:rFonts w:asciiTheme="majorBidi" w:hAnsiTheme="majorBidi" w:cstheme="majorBidi"/>
          <w:b/>
          <w:bCs/>
          <w:i/>
          <w:iCs/>
          <w:lang w:val="en-US"/>
        </w:rPr>
      </w:pPr>
      <w:r>
        <w:rPr>
          <w:rFonts w:asciiTheme="majorBidi" w:hAnsiTheme="majorBidi" w:cstheme="majorBidi"/>
          <w:b/>
          <w:bCs/>
          <w:i/>
          <w:iCs/>
          <w:lang w:val="en-US"/>
        </w:rPr>
        <w:t>Sensitivity analyses of shock detection</w:t>
      </w:r>
      <w:r w:rsidR="00121184" w:rsidRPr="000E2C6A">
        <w:rPr>
          <w:rFonts w:asciiTheme="majorBidi" w:hAnsiTheme="majorBidi" w:cstheme="majorBidi"/>
          <w:b/>
          <w:bCs/>
          <w:i/>
          <w:iCs/>
          <w:lang w:val="en-US"/>
        </w:rPr>
        <w:t xml:space="preserve"> parameters </w:t>
      </w:r>
    </w:p>
    <w:p w14:paraId="76725482" w14:textId="1DDF0E0C" w:rsidR="00C64CDE" w:rsidRDefault="00121184" w:rsidP="002A3C81">
      <w:pPr>
        <w:spacing w:line="360" w:lineRule="auto"/>
        <w:rPr>
          <w:rFonts w:asciiTheme="majorBidi" w:hAnsiTheme="majorBidi" w:cstheme="majorBidi"/>
          <w:lang w:val="en-US"/>
        </w:rPr>
      </w:pPr>
      <w:r w:rsidRPr="003C61F6">
        <w:rPr>
          <w:rFonts w:asciiTheme="majorBidi" w:hAnsiTheme="majorBidi" w:cstheme="majorBidi"/>
        </w:rPr>
        <w:lastRenderedPageBreak/>
        <w:t xml:space="preserve">The sensitivity of </w:t>
      </w:r>
      <w:r>
        <w:rPr>
          <w:rFonts w:asciiTheme="majorBidi" w:hAnsiTheme="majorBidi" w:cstheme="majorBidi"/>
        </w:rPr>
        <w:t>the</w:t>
      </w:r>
      <w:r w:rsidRPr="003C61F6">
        <w:rPr>
          <w:rFonts w:asciiTheme="majorBidi" w:hAnsiTheme="majorBidi" w:cstheme="majorBidi"/>
        </w:rPr>
        <w:t xml:space="preserve"> detection method </w:t>
      </w:r>
      <w:r>
        <w:rPr>
          <w:rFonts w:asciiTheme="majorBidi" w:hAnsiTheme="majorBidi" w:cstheme="majorBidi"/>
        </w:rPr>
        <w:t xml:space="preserve">outlined above </w:t>
      </w:r>
      <w:r w:rsidRPr="003C61F6">
        <w:rPr>
          <w:rFonts w:asciiTheme="majorBidi" w:hAnsiTheme="majorBidi" w:cstheme="majorBidi"/>
        </w:rPr>
        <w:t>depends on the values for a number of parameters used including LOESS model span, Cook’s distance</w:t>
      </w:r>
      <w:r>
        <w:rPr>
          <w:rFonts w:asciiTheme="majorBidi" w:hAnsiTheme="majorBidi" w:cstheme="majorBidi"/>
        </w:rPr>
        <w:t xml:space="preserve"> threshold</w:t>
      </w:r>
      <w:r w:rsidRPr="003C61F6">
        <w:rPr>
          <w:rFonts w:asciiTheme="majorBidi" w:hAnsiTheme="majorBidi" w:cstheme="majorBidi"/>
        </w:rPr>
        <w:t>, duration of the product</w:t>
      </w:r>
      <w:r w:rsidR="000E2C6A">
        <w:rPr>
          <w:rFonts w:asciiTheme="majorBidi" w:hAnsiTheme="majorBidi" w:cstheme="majorBidi"/>
        </w:rPr>
        <w:t>ion baseline</w:t>
      </w:r>
      <w:r w:rsidRPr="003C61F6">
        <w:rPr>
          <w:rFonts w:asciiTheme="majorBidi" w:hAnsiTheme="majorBidi" w:cstheme="majorBidi"/>
        </w:rPr>
        <w:t>, and the average type used (i.e. mean or median). This becomes particularly important when looking at temporal trends in shock frequency and understanding how sensitive these trends are to changes in each parameter</w:t>
      </w:r>
      <w:r w:rsidR="000E2C6A">
        <w:rPr>
          <w:rFonts w:asciiTheme="majorBidi" w:hAnsiTheme="majorBidi" w:cstheme="majorBidi"/>
        </w:rPr>
        <w:t>.</w:t>
      </w:r>
    </w:p>
    <w:p w14:paraId="60B43721" w14:textId="4B6ECBBE" w:rsidR="00042FB4" w:rsidRDefault="00042FB4" w:rsidP="002A3C81">
      <w:pPr>
        <w:spacing w:line="360" w:lineRule="auto"/>
        <w:rPr>
          <w:rFonts w:asciiTheme="majorBidi" w:hAnsiTheme="majorBidi" w:cstheme="majorBidi"/>
          <w:lang w:val="en-US"/>
        </w:rPr>
      </w:pPr>
      <w:r w:rsidRPr="003C61F6">
        <w:rPr>
          <w:rFonts w:asciiTheme="majorBidi" w:hAnsiTheme="majorBidi" w:cstheme="majorBidi"/>
        </w:rPr>
        <w:t>To establish a</w:t>
      </w:r>
      <w:r>
        <w:rPr>
          <w:rFonts w:asciiTheme="majorBidi" w:hAnsiTheme="majorBidi" w:cstheme="majorBidi"/>
        </w:rPr>
        <w:t xml:space="preserve"> reasonable combination of parameters that allow us to </w:t>
      </w:r>
      <w:r w:rsidR="000E2C6A">
        <w:rPr>
          <w:rFonts w:asciiTheme="majorBidi" w:hAnsiTheme="majorBidi" w:cstheme="majorBidi"/>
        </w:rPr>
        <w:t>account for uncertainty in shock detection, particularly in</w:t>
      </w:r>
      <w:r>
        <w:rPr>
          <w:rFonts w:asciiTheme="majorBidi" w:hAnsiTheme="majorBidi" w:cstheme="majorBidi"/>
        </w:rPr>
        <w:t xml:space="preserve"> temporal analyses, we constructed a</w:t>
      </w:r>
      <w:r w:rsidRPr="003C61F6">
        <w:rPr>
          <w:rFonts w:asciiTheme="majorBidi" w:hAnsiTheme="majorBidi" w:cstheme="majorBidi"/>
        </w:rPr>
        <w:t xml:space="preserve"> confidence</w:t>
      </w:r>
      <w:r>
        <w:rPr>
          <w:rFonts w:asciiTheme="majorBidi" w:hAnsiTheme="majorBidi" w:cstheme="majorBidi"/>
        </w:rPr>
        <w:t xml:space="preserve"> interval of</w:t>
      </w:r>
      <w:r w:rsidRPr="003C61F6">
        <w:rPr>
          <w:rFonts w:asciiTheme="majorBidi" w:hAnsiTheme="majorBidi" w:cstheme="majorBidi"/>
        </w:rPr>
        <w:t xml:space="preserve"> </w:t>
      </w:r>
      <w:r>
        <w:rPr>
          <w:rFonts w:asciiTheme="majorBidi" w:hAnsiTheme="majorBidi" w:cstheme="majorBidi"/>
        </w:rPr>
        <w:t>shock frequencies over time. W</w:t>
      </w:r>
      <w:r w:rsidRPr="003C61F6">
        <w:rPr>
          <w:rFonts w:asciiTheme="majorBidi" w:hAnsiTheme="majorBidi" w:cstheme="majorBidi"/>
        </w:rPr>
        <w:t xml:space="preserve">e ran the shock detection analysis using a range of values for LOESS span (0.2 – 0.8, by 0.1), duration used for production baseline average (3, 5, 7, and 9 years) and average type (mean or median). The minimum and maximum of annual shock frequencies produced by changing these parameters yielded a plausible </w:t>
      </w:r>
      <w:r w:rsidR="000E2C6A">
        <w:rPr>
          <w:rFonts w:asciiTheme="majorBidi" w:hAnsiTheme="majorBidi" w:cstheme="majorBidi"/>
        </w:rPr>
        <w:t xml:space="preserve">range </w:t>
      </w:r>
      <w:r w:rsidR="00570A33">
        <w:rPr>
          <w:rFonts w:asciiTheme="majorBidi" w:hAnsiTheme="majorBidi" w:cstheme="majorBidi"/>
        </w:rPr>
        <w:t>of</w:t>
      </w:r>
      <w:r w:rsidR="000E2C6A">
        <w:rPr>
          <w:rFonts w:asciiTheme="majorBidi" w:hAnsiTheme="majorBidi" w:cstheme="majorBidi"/>
        </w:rPr>
        <w:t xml:space="preserve"> shock frequencies over time</w:t>
      </w:r>
      <w:r w:rsidRPr="003C61F6">
        <w:rPr>
          <w:rFonts w:asciiTheme="majorBidi" w:hAnsiTheme="majorBidi" w:cstheme="majorBidi"/>
        </w:rPr>
        <w:t xml:space="preserve">. To </w:t>
      </w:r>
      <w:r>
        <w:rPr>
          <w:rFonts w:asciiTheme="majorBidi" w:hAnsiTheme="majorBidi" w:cstheme="majorBidi"/>
        </w:rPr>
        <w:t>s</w:t>
      </w:r>
      <w:r w:rsidR="00570A33">
        <w:rPr>
          <w:rFonts w:asciiTheme="majorBidi" w:hAnsiTheme="majorBidi" w:cstheme="majorBidi"/>
        </w:rPr>
        <w:t xml:space="preserve">elect the </w:t>
      </w:r>
      <w:r w:rsidRPr="003C61F6">
        <w:rPr>
          <w:rFonts w:asciiTheme="majorBidi" w:hAnsiTheme="majorBidi" w:cstheme="majorBidi"/>
        </w:rPr>
        <w:t>combination to apply to our analysis of shock size, frequency, recovery times, and drivers, we identified the combination that minimised the sum of squared residuals with the mean of this range through time. This combination was a LOESS span of 0.6, and 7-year median production baseline (</w:t>
      </w:r>
      <w:r>
        <w:rPr>
          <w:rFonts w:asciiTheme="majorBidi" w:hAnsiTheme="majorBidi" w:cstheme="majorBidi"/>
          <w:b/>
          <w:bCs/>
        </w:rPr>
        <w:t>Figure S3</w:t>
      </w:r>
      <w:r w:rsidRPr="003C61F6">
        <w:rPr>
          <w:rFonts w:asciiTheme="majorBidi" w:hAnsiTheme="majorBidi" w:cstheme="majorBidi"/>
        </w:rPr>
        <w:t>).</w:t>
      </w:r>
    </w:p>
    <w:p w14:paraId="4E177838" w14:textId="3D393425" w:rsidR="00042FB4" w:rsidRPr="000E2C6A" w:rsidRDefault="00570A33" w:rsidP="002A3C81">
      <w:pPr>
        <w:spacing w:line="360" w:lineRule="auto"/>
        <w:rPr>
          <w:rFonts w:asciiTheme="majorBidi" w:hAnsiTheme="majorBidi" w:cstheme="majorBidi"/>
        </w:rPr>
      </w:pPr>
      <w:r w:rsidRPr="00570A33">
        <w:rPr>
          <w:rFonts w:asciiTheme="majorBidi" w:hAnsiTheme="majorBidi" w:cstheme="majorBidi"/>
          <w:lang w:val="en-US"/>
        </w:rPr>
        <w:t xml:space="preserve">To determine a Cook’s distance value to use for identifying outliers in all analyses, we tested the number of shocks detected against incremental changes to Cook’s distance values between two very different rules of thumb (1 and 4/(n-k-1)). The value of 0.3 is the point in this relationship, reasonable across all sectors, where the number of shocks detected begins to asymptote. This is </w:t>
      </w:r>
      <w:r w:rsidR="00132E37">
        <w:rPr>
          <w:rFonts w:asciiTheme="majorBidi" w:hAnsiTheme="majorBidi" w:cstheme="majorBidi"/>
          <w:lang w:val="en-US"/>
        </w:rPr>
        <w:t xml:space="preserve">very </w:t>
      </w:r>
      <w:r>
        <w:rPr>
          <w:rFonts w:asciiTheme="majorBidi" w:hAnsiTheme="majorBidi" w:cstheme="majorBidi"/>
          <w:lang w:val="en-US"/>
        </w:rPr>
        <w:t>similar</w:t>
      </w:r>
      <w:r w:rsidRPr="00570A33">
        <w:rPr>
          <w:rFonts w:asciiTheme="majorBidi" w:hAnsiTheme="majorBidi" w:cstheme="majorBidi"/>
          <w:lang w:val="en-US"/>
        </w:rPr>
        <w:t xml:space="preserve"> to the value used by Gephart et al </w:t>
      </w:r>
      <w:r w:rsidRPr="00570A33">
        <w:rPr>
          <w:rFonts w:asciiTheme="majorBidi" w:hAnsiTheme="majorBidi" w:cstheme="majorBidi"/>
          <w:lang w:val="en-US"/>
        </w:rPr>
        <w:fldChar w:fldCharType="begin" w:fldLock="1"/>
      </w:r>
      <w:r w:rsidR="005F25B2">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570A33">
        <w:rPr>
          <w:rFonts w:asciiTheme="majorBidi" w:hAnsiTheme="majorBidi" w:cstheme="majorBidi"/>
          <w:lang w:val="en-US"/>
        </w:rPr>
        <w:fldChar w:fldCharType="separate"/>
      </w:r>
      <w:r w:rsidRPr="00570A33">
        <w:rPr>
          <w:rFonts w:asciiTheme="majorBidi" w:hAnsiTheme="majorBidi" w:cstheme="majorBidi"/>
          <w:noProof/>
          <w:vertAlign w:val="superscript"/>
          <w:lang w:val="en-US"/>
        </w:rPr>
        <w:t>1</w:t>
      </w:r>
      <w:r w:rsidRPr="00570A33">
        <w:rPr>
          <w:rFonts w:asciiTheme="majorBidi" w:hAnsiTheme="majorBidi" w:cstheme="majorBidi"/>
          <w:lang w:val="en-US"/>
        </w:rPr>
        <w:fldChar w:fldCharType="end"/>
      </w:r>
      <w:r w:rsidRPr="00570A33">
        <w:rPr>
          <w:rFonts w:asciiTheme="majorBidi" w:hAnsiTheme="majorBidi" w:cstheme="majorBidi"/>
          <w:lang w:val="en-US"/>
        </w:rPr>
        <w:t xml:space="preserve"> and is robust to changes in LOESS model span, baseline duration and average type</w:t>
      </w:r>
      <w:r w:rsidR="000E2C6A" w:rsidRPr="003C61F6">
        <w:rPr>
          <w:rFonts w:asciiTheme="majorBidi" w:hAnsiTheme="majorBidi" w:cstheme="majorBidi"/>
        </w:rPr>
        <w:t xml:space="preserve"> (</w:t>
      </w:r>
      <w:r w:rsidR="000E2C6A" w:rsidRPr="003C61F6">
        <w:rPr>
          <w:rFonts w:asciiTheme="majorBidi" w:hAnsiTheme="majorBidi" w:cstheme="majorBidi"/>
          <w:b/>
          <w:bCs/>
        </w:rPr>
        <w:t>Figure S</w:t>
      </w:r>
      <w:r w:rsidR="000E2C6A">
        <w:rPr>
          <w:rFonts w:asciiTheme="majorBidi" w:hAnsiTheme="majorBidi" w:cstheme="majorBidi"/>
          <w:b/>
          <w:bCs/>
        </w:rPr>
        <w:t>4</w:t>
      </w:r>
      <w:r w:rsidR="000E2C6A" w:rsidRPr="003C61F6">
        <w:rPr>
          <w:rFonts w:asciiTheme="majorBidi" w:hAnsiTheme="majorBidi" w:cstheme="majorBidi"/>
        </w:rPr>
        <w:t xml:space="preserve">). Note we conducted sensitivity analysis of Cook’s distance values separately as we wanted to optimise sensitivity within practical bounds for this </w:t>
      </w:r>
      <w:r w:rsidR="000E2C6A">
        <w:rPr>
          <w:rFonts w:asciiTheme="majorBidi" w:hAnsiTheme="majorBidi" w:cstheme="majorBidi"/>
        </w:rPr>
        <w:t>study</w:t>
      </w:r>
      <w:r w:rsidR="000E2C6A" w:rsidRPr="003C61F6">
        <w:rPr>
          <w:rFonts w:asciiTheme="majorBidi" w:hAnsiTheme="majorBidi" w:cstheme="majorBidi"/>
        </w:rPr>
        <w:t xml:space="preserve"> </w:t>
      </w:r>
      <w:r w:rsidR="000E2C6A">
        <w:rPr>
          <w:rFonts w:asciiTheme="majorBidi" w:hAnsiTheme="majorBidi" w:cstheme="majorBidi"/>
        </w:rPr>
        <w:t>rather than simply selecting</w:t>
      </w:r>
      <w:r w:rsidR="000E2C6A" w:rsidRPr="003C61F6">
        <w:rPr>
          <w:rFonts w:asciiTheme="majorBidi" w:hAnsiTheme="majorBidi" w:cstheme="majorBidi"/>
        </w:rPr>
        <w:t xml:space="preserve"> a central value. </w:t>
      </w:r>
    </w:p>
    <w:p w14:paraId="1B20EE7F" w14:textId="77777777" w:rsidR="00C64CDE" w:rsidRPr="00C64CDE" w:rsidRDefault="00C64CDE" w:rsidP="002A3C81">
      <w:pPr>
        <w:spacing w:line="360" w:lineRule="auto"/>
        <w:rPr>
          <w:rFonts w:asciiTheme="majorBidi" w:hAnsiTheme="majorBidi" w:cstheme="majorBidi"/>
          <w:b/>
          <w:bCs/>
          <w:i/>
          <w:iCs/>
          <w:lang w:val="en-US"/>
        </w:rPr>
      </w:pPr>
      <w:r w:rsidRPr="00C64CDE">
        <w:rPr>
          <w:rFonts w:asciiTheme="majorBidi" w:hAnsiTheme="majorBidi" w:cstheme="majorBidi"/>
          <w:b/>
          <w:bCs/>
          <w:i/>
          <w:iCs/>
          <w:lang w:val="en-US"/>
        </w:rPr>
        <w:t>Effect of time series variability and shock size</w:t>
      </w:r>
    </w:p>
    <w:p w14:paraId="410F1750" w14:textId="1FB38984" w:rsidR="006E441E" w:rsidRDefault="00C64CDE" w:rsidP="00ED6D9A">
      <w:pPr>
        <w:spacing w:after="240" w:line="360" w:lineRule="auto"/>
        <w:rPr>
          <w:rFonts w:asciiTheme="majorBidi" w:hAnsiTheme="majorBidi" w:cstheme="majorBidi"/>
          <w:lang w:val="en-US"/>
        </w:rPr>
      </w:pPr>
      <w:r w:rsidRPr="00C64CDE">
        <w:rPr>
          <w:rFonts w:asciiTheme="majorBidi" w:hAnsiTheme="majorBidi" w:cstheme="majorBidi"/>
          <w:lang w:val="en-US"/>
        </w:rPr>
        <w:t>We conducted power analysis of the shock detection method across time series of different variance structures as per Gephart et al</w:t>
      </w:r>
      <w:r w:rsidRPr="00C64CDE">
        <w:rPr>
          <w:rFonts w:asciiTheme="majorBidi" w:hAnsiTheme="majorBidi" w:cstheme="majorBidi"/>
          <w:lang w:val="en-US"/>
        </w:rPr>
        <w:fldChar w:fldCharType="begin" w:fldLock="1"/>
      </w:r>
      <w:r w:rsidR="005F25B2">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C64CDE">
        <w:rPr>
          <w:rFonts w:asciiTheme="majorBidi" w:hAnsiTheme="majorBidi" w:cstheme="majorBidi"/>
          <w:lang w:val="en-US"/>
        </w:rPr>
        <w:fldChar w:fldCharType="separate"/>
      </w:r>
      <w:r w:rsidRPr="00C64CDE">
        <w:rPr>
          <w:rFonts w:asciiTheme="majorBidi" w:hAnsiTheme="majorBidi" w:cstheme="majorBidi"/>
          <w:noProof/>
          <w:vertAlign w:val="superscript"/>
          <w:lang w:val="en-US"/>
        </w:rPr>
        <w:t>1</w:t>
      </w:r>
      <w:r w:rsidRPr="00C64CDE">
        <w:rPr>
          <w:rFonts w:asciiTheme="majorBidi" w:hAnsiTheme="majorBidi" w:cstheme="majorBidi"/>
          <w:lang w:val="en-US"/>
        </w:rPr>
        <w:fldChar w:fldCharType="end"/>
      </w:r>
      <w:r w:rsidRPr="00C64CDE">
        <w:rPr>
          <w:rFonts w:asciiTheme="majorBidi" w:hAnsiTheme="majorBidi" w:cstheme="majorBidi"/>
          <w:lang w:val="en-US"/>
        </w:rPr>
        <w:t>. To do this we fitted autoregressive integrated moving average models (ARIMA) models to each national time series for all sectors and selected the most common and parsimonious model specification (ARIMA 0,1,0)</w:t>
      </w:r>
      <w:r w:rsidR="00DD1C6F">
        <w:rPr>
          <w:rFonts w:asciiTheme="majorBidi" w:hAnsiTheme="majorBidi" w:cstheme="majorBidi"/>
          <w:lang w:val="en-US"/>
        </w:rPr>
        <w:t xml:space="preserve"> </w:t>
      </w:r>
      <w:r w:rsidR="00DD1C6F" w:rsidRPr="00C64CDE">
        <w:rPr>
          <w:rFonts w:asciiTheme="majorBidi" w:hAnsiTheme="majorBidi" w:cstheme="majorBidi"/>
          <w:lang w:val="en-US"/>
        </w:rPr>
        <w:t>across all sectors</w:t>
      </w:r>
      <w:r w:rsidR="00DD1C6F">
        <w:rPr>
          <w:rFonts w:asciiTheme="majorBidi" w:hAnsiTheme="majorBidi" w:cstheme="majorBidi"/>
          <w:lang w:val="en-US"/>
        </w:rPr>
        <w:t>,</w:t>
      </w:r>
      <w:r w:rsidRPr="00C64CDE">
        <w:rPr>
          <w:rFonts w:asciiTheme="majorBidi" w:hAnsiTheme="majorBidi" w:cstheme="majorBidi"/>
          <w:lang w:val="en-US"/>
        </w:rPr>
        <w:t xml:space="preserve"> determined by corrected Akaike’s Information Criterion</w:t>
      </w:r>
      <w:r w:rsidR="00DD1C6F">
        <w:rPr>
          <w:rFonts w:asciiTheme="majorBidi" w:hAnsiTheme="majorBidi" w:cstheme="majorBidi"/>
          <w:lang w:val="en-US"/>
        </w:rPr>
        <w:t xml:space="preserve">. Using </w:t>
      </w:r>
      <w:r w:rsidR="00ED6D9A">
        <w:rPr>
          <w:rFonts w:asciiTheme="majorBidi" w:hAnsiTheme="majorBidi" w:cstheme="majorBidi"/>
          <w:lang w:val="en-US"/>
        </w:rPr>
        <w:t xml:space="preserve">these </w:t>
      </w:r>
      <w:r w:rsidR="00DD1C6F">
        <w:rPr>
          <w:rFonts w:asciiTheme="majorBidi" w:hAnsiTheme="majorBidi" w:cstheme="majorBidi"/>
          <w:lang w:val="en-US"/>
        </w:rPr>
        <w:t>ARIMA</w:t>
      </w:r>
      <w:r w:rsidR="00570A33">
        <w:rPr>
          <w:rFonts w:asciiTheme="majorBidi" w:hAnsiTheme="majorBidi" w:cstheme="majorBidi"/>
          <w:lang w:val="en-US"/>
        </w:rPr>
        <w:t xml:space="preserve"> models</w:t>
      </w:r>
      <w:r w:rsidR="00DD1C6F">
        <w:rPr>
          <w:rFonts w:asciiTheme="majorBidi" w:hAnsiTheme="majorBidi" w:cstheme="majorBidi"/>
          <w:lang w:val="en-US"/>
        </w:rPr>
        <w:t xml:space="preserve">, we </w:t>
      </w:r>
      <w:r w:rsidRPr="00C64CDE">
        <w:rPr>
          <w:rFonts w:asciiTheme="majorBidi" w:hAnsiTheme="majorBidi" w:cstheme="majorBidi"/>
          <w:lang w:val="en-US"/>
        </w:rPr>
        <w:t xml:space="preserve">simulated production time series using a range of variance structures (standard deviations from 0.1 – 1) and imposed different shock sizes (0 – 6) to each simulation. We applied the shock detection approach described </w:t>
      </w:r>
      <w:r w:rsidR="00570A33">
        <w:rPr>
          <w:rFonts w:asciiTheme="majorBidi" w:hAnsiTheme="majorBidi" w:cstheme="majorBidi"/>
          <w:lang w:val="en-US"/>
        </w:rPr>
        <w:t>above</w:t>
      </w:r>
      <w:r w:rsidRPr="00C64CDE">
        <w:rPr>
          <w:rFonts w:asciiTheme="majorBidi" w:hAnsiTheme="majorBidi" w:cstheme="majorBidi"/>
          <w:lang w:val="en-US"/>
        </w:rPr>
        <w:t xml:space="preserve"> to each simulation and repeated this </w:t>
      </w:r>
      <w:r w:rsidRPr="00C64CDE">
        <w:rPr>
          <w:rFonts w:asciiTheme="majorBidi" w:hAnsiTheme="majorBidi" w:cstheme="majorBidi"/>
          <w:lang w:val="en-US"/>
        </w:rPr>
        <w:lastRenderedPageBreak/>
        <w:t xml:space="preserve">1000 times for each shock size /standard deviation combination. As Gephart et al </w:t>
      </w:r>
      <w:r w:rsidRPr="00C64CDE">
        <w:rPr>
          <w:rFonts w:asciiTheme="majorBidi" w:hAnsiTheme="majorBidi" w:cstheme="majorBidi"/>
          <w:lang w:val="en-US"/>
        </w:rPr>
        <w:fldChar w:fldCharType="begin" w:fldLock="1"/>
      </w:r>
      <w:r w:rsidR="005F25B2">
        <w:rPr>
          <w:rFonts w:asciiTheme="majorBidi" w:hAnsiTheme="majorBidi" w:cstheme="majorBidi"/>
          <w:lang w:val="en-US"/>
        </w:rPr>
        <w:instrText>ADDIN CSL_CITATION { "citationItems" : [ { "id" : "ITEM-1", "itemData" : { "DOI" : "10.1016/j.gloenvcha.2016.11.003", "ISSN" : "09593780", "abstract" : "Sudden disruptions, or shocks, to food production can adversely impact access to and trade of food commodities. Seafood is the most traded food commodity and is globally important to human nutrition. The seafood production and trade system is exposed to a variety of disruptions including fishery collapses, natural disasters, oil spills, policy changes, and aquaculture disease outbreaks, aquafeed resource access and price spikes. The patterns and trends of these shocks to fisheries and aquaculture are poorly characterized and this limits the ability to generalize or predict responses to political, economic, and environmental changes. We applied a statistical shock detection approach to historic fisheries and aquaculture data to identify shocks over the period 1976???2011. A complementary case study approach was used to identify possible key social and political dynamics related to these shocks. The lack of a trend in the frequency or magnitude of the identified shocks and the range of identified causes suggest shocks are a common feature of these systems which occur due to a variety, and often multiple and simultaneous, causes. Shocks occurred most frequently in the Caribbean and Central America, the Middle East and North Africa, and South America, while the largest magnitude shocks occurred in Asia, Europe, and Africa. Shocks also occurred more frequently in aquaculture systems than in capture systems, particularly in recent years. In response to shocks, countries tend to increase imports and experience decreases in supply. The specific combination of changes in trade and supply are context specific, which is highlighted through four case studies. Historical examples of shocks considered in this study can inform policy for responding to shocks and identify potential risks and opportunities to build resilience in the global food system.", "author" : [ { "dropping-particle" : "", "family" : "Gephart", "given" : "Jessica A", "non-dropping-particle" : "", "parse-names" : false, "suffix" : "" }, { "dropping-particle" : "", "family" : "Deutsch", "given" : "Lisa", "non-dropping-particle" : "", "parse-names" : false, "suffix" : "" }, { "dropping-particle" : "", "family" : "Pace", "given" : "Michael L", "non-dropping-particle" : "", "parse-names" : false, "suffix" : "" }, { "dropping-particle" : "", "family" : "Troell", "given" : "Max", "non-dropping-particle" : "", "parse-names" : false, "suffix" : "" }, { "dropping-particle" : "", "family" : "Seekell", "given" : "David A", "non-dropping-particle" : "", "parse-names" : false, "suffix" : "" } ], "container-title" : "Global Environmental Change", "id" : "ITEM-1", "issued" : { "date-parts" : [ [ "2017" ] ] }, "page" : "24-32", "title" : "Shocks to fish production: Identification, trends, and consequences", "type" : "article-journal", "volume" : "42" }, "uris" : [ "http://www.mendeley.com/documents/?uuid=33344d1c-6f8a-4e7b-96bf-85f4a2c9865e" ] } ], "mendeley" : { "formattedCitation" : "&lt;sup&gt;1&lt;/sup&gt;", "plainTextFormattedCitation" : "1", "previouslyFormattedCitation" : "&lt;sup&gt;1&lt;/sup&gt;" }, "properties" : { "noteIndex" : 0 }, "schema" : "https://github.com/citation-style-language/schema/raw/master/csl-citation.json" }</w:instrText>
      </w:r>
      <w:r w:rsidRPr="00C64CDE">
        <w:rPr>
          <w:rFonts w:asciiTheme="majorBidi" w:hAnsiTheme="majorBidi" w:cstheme="majorBidi"/>
          <w:lang w:val="en-US"/>
        </w:rPr>
        <w:fldChar w:fldCharType="separate"/>
      </w:r>
      <w:r w:rsidRPr="00C64CDE">
        <w:rPr>
          <w:rFonts w:asciiTheme="majorBidi" w:hAnsiTheme="majorBidi" w:cstheme="majorBidi"/>
          <w:noProof/>
          <w:vertAlign w:val="superscript"/>
          <w:lang w:val="en-US"/>
        </w:rPr>
        <w:t>1</w:t>
      </w:r>
      <w:r w:rsidRPr="00C64CDE">
        <w:rPr>
          <w:rFonts w:asciiTheme="majorBidi" w:hAnsiTheme="majorBidi" w:cstheme="majorBidi"/>
          <w:lang w:val="en-US"/>
        </w:rPr>
        <w:fldChar w:fldCharType="end"/>
      </w:r>
      <w:r w:rsidRPr="00C64CDE">
        <w:rPr>
          <w:rFonts w:asciiTheme="majorBidi" w:hAnsiTheme="majorBidi" w:cstheme="majorBidi"/>
          <w:lang w:val="en-US"/>
        </w:rPr>
        <w:t xml:space="preserve"> found in their study, the sensitivity of shock detection decreases for a given shock size as the embedded variance in a time series increases. Further, across all values of time series standard deviation, larger shocks are more frequently detected </w:t>
      </w:r>
      <w:r w:rsidRPr="00C64CDE">
        <w:rPr>
          <w:rFonts w:asciiTheme="majorBidi" w:hAnsiTheme="majorBidi" w:cstheme="majorBidi"/>
          <w:b/>
          <w:bCs/>
          <w:lang w:val="en-US"/>
        </w:rPr>
        <w:t xml:space="preserve">(Table S1). </w:t>
      </w:r>
      <w:r w:rsidRPr="00C64CDE">
        <w:rPr>
          <w:rFonts w:asciiTheme="majorBidi" w:hAnsiTheme="majorBidi" w:cstheme="majorBidi"/>
          <w:lang w:val="en-US"/>
        </w:rPr>
        <w:t xml:space="preserve"> Type I error rates were very low, with shocks hardly ever detected when no shock was imposed </w:t>
      </w:r>
      <w:r w:rsidRPr="00C64CDE">
        <w:rPr>
          <w:rFonts w:asciiTheme="majorBidi" w:hAnsiTheme="majorBidi" w:cstheme="majorBidi"/>
          <w:b/>
          <w:bCs/>
          <w:lang w:val="en-US"/>
        </w:rPr>
        <w:t>(Table S1)</w:t>
      </w:r>
      <w:r w:rsidR="00570A33">
        <w:rPr>
          <w:rFonts w:asciiTheme="majorBidi" w:hAnsiTheme="majorBidi" w:cstheme="majorBidi"/>
          <w:lang w:val="en-US"/>
        </w:rPr>
        <w:t>.</w:t>
      </w:r>
    </w:p>
    <w:p w14:paraId="45AF53E9" w14:textId="2FB8916C" w:rsidR="009A160A" w:rsidRPr="000221DA" w:rsidRDefault="009A160A" w:rsidP="00ED6D9A">
      <w:pPr>
        <w:spacing w:after="240" w:line="360" w:lineRule="auto"/>
        <w:rPr>
          <w:rFonts w:asciiTheme="majorBidi" w:hAnsiTheme="majorBidi" w:cstheme="majorBidi"/>
          <w:b/>
          <w:bCs/>
          <w:i/>
          <w:iCs/>
          <w:lang w:val="en-US"/>
        </w:rPr>
      </w:pPr>
      <w:r w:rsidRPr="000221DA">
        <w:rPr>
          <w:rFonts w:asciiTheme="majorBidi" w:hAnsiTheme="majorBidi" w:cstheme="majorBidi"/>
          <w:b/>
          <w:bCs/>
          <w:i/>
          <w:iCs/>
          <w:lang w:val="en-US"/>
        </w:rPr>
        <w:t>Code availability</w:t>
      </w:r>
    </w:p>
    <w:p w14:paraId="235C533E" w14:textId="48560F8F" w:rsidR="000221DA" w:rsidRPr="00364A84" w:rsidRDefault="009A160A" w:rsidP="00F405EC">
      <w:pPr>
        <w:spacing w:after="240" w:line="360" w:lineRule="auto"/>
        <w:rPr>
          <w:rFonts w:asciiTheme="majorBidi" w:hAnsiTheme="majorBidi" w:cstheme="majorBidi"/>
          <w:lang w:val="en-US"/>
        </w:rPr>
      </w:pPr>
      <w:r w:rsidRPr="00364A84">
        <w:rPr>
          <w:rFonts w:asciiTheme="majorBidi" w:hAnsiTheme="majorBidi" w:cstheme="majorBidi"/>
          <w:lang w:val="en-US"/>
        </w:rPr>
        <w:t xml:space="preserve">All code for analyses conducted in this study will be made </w:t>
      </w:r>
      <w:r w:rsidR="00F405EC">
        <w:rPr>
          <w:rFonts w:asciiTheme="majorBidi" w:hAnsiTheme="majorBidi" w:cstheme="majorBidi"/>
          <w:lang w:val="en-US"/>
        </w:rPr>
        <w:t xml:space="preserve">publicly </w:t>
      </w:r>
      <w:r w:rsidRPr="00364A84">
        <w:rPr>
          <w:rFonts w:asciiTheme="majorBidi" w:hAnsiTheme="majorBidi" w:cstheme="majorBidi"/>
          <w:lang w:val="en-US"/>
        </w:rPr>
        <w:t xml:space="preserve">available </w:t>
      </w:r>
      <w:r w:rsidR="00F405EC">
        <w:rPr>
          <w:rFonts w:asciiTheme="majorBidi" w:hAnsiTheme="majorBidi" w:cstheme="majorBidi"/>
          <w:lang w:val="en-US"/>
        </w:rPr>
        <w:t xml:space="preserve">through Github </w:t>
      </w:r>
      <w:r w:rsidRPr="00364A84">
        <w:rPr>
          <w:rFonts w:asciiTheme="majorBidi" w:hAnsiTheme="majorBidi" w:cstheme="majorBidi"/>
          <w:lang w:val="en-US"/>
        </w:rPr>
        <w:t>(</w:t>
      </w:r>
      <w:r w:rsidR="00F405EC">
        <w:rPr>
          <w:rFonts w:asciiTheme="majorBidi" w:hAnsiTheme="majorBidi" w:cstheme="majorBidi"/>
          <w:lang w:val="en-US"/>
        </w:rPr>
        <w:t>linked</w:t>
      </w:r>
      <w:r w:rsidRPr="00364A84">
        <w:rPr>
          <w:rFonts w:asciiTheme="majorBidi" w:hAnsiTheme="majorBidi" w:cstheme="majorBidi"/>
          <w:lang w:val="en-US"/>
        </w:rPr>
        <w:t xml:space="preserve"> </w:t>
      </w:r>
      <w:r w:rsidR="0059081A" w:rsidRPr="00364A84">
        <w:rPr>
          <w:rFonts w:asciiTheme="majorBidi" w:hAnsiTheme="majorBidi" w:cstheme="majorBidi"/>
          <w:lang w:val="en-US"/>
        </w:rPr>
        <w:t>provided on manuscript acceptance)</w:t>
      </w:r>
      <w:r w:rsidR="002915C1">
        <w:rPr>
          <w:rFonts w:asciiTheme="majorBidi" w:hAnsiTheme="majorBidi" w:cstheme="majorBidi"/>
          <w:lang w:val="en-US"/>
        </w:rPr>
        <w:t>.</w:t>
      </w:r>
    </w:p>
    <w:p w14:paraId="70698096" w14:textId="445A8969" w:rsidR="007B7E36" w:rsidRDefault="007B7E36" w:rsidP="002A3C81">
      <w:pPr>
        <w:spacing w:line="360" w:lineRule="auto"/>
        <w:rPr>
          <w:rFonts w:asciiTheme="majorBidi" w:hAnsiTheme="majorBidi" w:cstheme="majorBidi"/>
          <w:b/>
          <w:bCs/>
          <w:sz w:val="28"/>
          <w:szCs w:val="28"/>
        </w:rPr>
      </w:pPr>
      <w:r w:rsidRPr="009A160A">
        <w:rPr>
          <w:rFonts w:asciiTheme="majorBidi" w:hAnsiTheme="majorBidi" w:cstheme="majorBidi"/>
          <w:b/>
          <w:bCs/>
          <w:sz w:val="28"/>
          <w:szCs w:val="28"/>
        </w:rPr>
        <w:t>Acknowledgements</w:t>
      </w:r>
    </w:p>
    <w:p w14:paraId="60565EE1" w14:textId="1CCC0B0C" w:rsidR="007B7E36" w:rsidRPr="007B7E36" w:rsidRDefault="007B7E36" w:rsidP="000221DA">
      <w:pPr>
        <w:spacing w:line="360" w:lineRule="auto"/>
        <w:jc w:val="both"/>
        <w:rPr>
          <w:rFonts w:asciiTheme="majorBidi" w:hAnsiTheme="majorBidi" w:cstheme="majorBidi"/>
        </w:rPr>
      </w:pPr>
      <w:r w:rsidRPr="007B7E36">
        <w:rPr>
          <w:rFonts w:asciiTheme="majorBidi" w:hAnsiTheme="majorBidi" w:cstheme="majorBidi"/>
        </w:rPr>
        <w:t xml:space="preserve">The authors acknowledge the funding and intellectual support </w:t>
      </w:r>
      <w:r w:rsidR="000221DA">
        <w:rPr>
          <w:rFonts w:asciiTheme="majorBidi" w:hAnsiTheme="majorBidi" w:cstheme="majorBidi"/>
        </w:rPr>
        <w:t xml:space="preserve">for this work from the </w:t>
      </w:r>
      <w:r w:rsidRPr="007B7E36">
        <w:rPr>
          <w:rFonts w:asciiTheme="majorBidi" w:hAnsiTheme="majorBidi" w:cstheme="majorBidi"/>
        </w:rPr>
        <w:t>Centre for Marine Socioecology</w:t>
      </w:r>
      <w:r w:rsidR="000221DA">
        <w:rPr>
          <w:rFonts w:asciiTheme="majorBidi" w:hAnsiTheme="majorBidi" w:cstheme="majorBidi"/>
        </w:rPr>
        <w:t>, University of Tasmania and</w:t>
      </w:r>
      <w:r w:rsidRPr="007B7E36">
        <w:rPr>
          <w:rFonts w:asciiTheme="majorBidi" w:hAnsiTheme="majorBidi" w:cstheme="majorBidi"/>
        </w:rPr>
        <w:t xml:space="preserve"> RSC acknowledges funding</w:t>
      </w:r>
      <w:r>
        <w:rPr>
          <w:rFonts w:asciiTheme="majorBidi" w:hAnsiTheme="majorBidi" w:cstheme="majorBidi"/>
        </w:rPr>
        <w:t xml:space="preserve"> </w:t>
      </w:r>
      <w:r w:rsidRPr="007B7E36">
        <w:rPr>
          <w:rFonts w:asciiTheme="majorBidi" w:hAnsiTheme="majorBidi" w:cstheme="majorBidi"/>
        </w:rPr>
        <w:t>from the CSIRO-UTAS Quantitative Marine Science Program, and the</w:t>
      </w:r>
      <w:r>
        <w:rPr>
          <w:rFonts w:asciiTheme="majorBidi" w:hAnsiTheme="majorBidi" w:cstheme="majorBidi"/>
        </w:rPr>
        <w:t xml:space="preserve"> </w:t>
      </w:r>
      <w:r w:rsidRPr="007B7E36">
        <w:rPr>
          <w:rFonts w:asciiTheme="majorBidi" w:hAnsiTheme="majorBidi" w:cstheme="majorBidi"/>
        </w:rPr>
        <w:t>Australian Training Program.</w:t>
      </w:r>
    </w:p>
    <w:p w14:paraId="2787D4A8" w14:textId="69BB9852" w:rsidR="007B7E36" w:rsidRDefault="007B7E36" w:rsidP="002A3C81">
      <w:pPr>
        <w:spacing w:line="360" w:lineRule="auto"/>
        <w:rPr>
          <w:rFonts w:asciiTheme="majorBidi" w:hAnsiTheme="majorBidi" w:cstheme="majorBidi"/>
          <w:b/>
          <w:bCs/>
          <w:sz w:val="28"/>
          <w:szCs w:val="28"/>
        </w:rPr>
      </w:pPr>
      <w:r w:rsidRPr="00D123E1">
        <w:rPr>
          <w:rFonts w:asciiTheme="majorBidi" w:hAnsiTheme="majorBidi" w:cstheme="majorBidi"/>
          <w:b/>
          <w:bCs/>
          <w:sz w:val="28"/>
          <w:szCs w:val="28"/>
        </w:rPr>
        <w:t>Author contributions</w:t>
      </w:r>
    </w:p>
    <w:p w14:paraId="5CCF6ECF" w14:textId="28E10301" w:rsidR="007B7E36" w:rsidRDefault="007B7E36" w:rsidP="002A3C81">
      <w:pPr>
        <w:spacing w:line="360" w:lineRule="auto"/>
        <w:rPr>
          <w:rFonts w:asciiTheme="majorBidi" w:hAnsiTheme="majorBidi" w:cstheme="majorBidi"/>
        </w:rPr>
      </w:pPr>
      <w:r w:rsidRPr="00314E66">
        <w:rPr>
          <w:rFonts w:asciiTheme="majorBidi" w:hAnsiTheme="majorBidi" w:cstheme="majorBidi"/>
        </w:rPr>
        <w:t>RSC, JLB, KLN, and BSH designed the study, and RSC conducted the analysis and wrote the paper. EAF, AF, RAW</w:t>
      </w:r>
      <w:r w:rsidR="00314E66" w:rsidRPr="00314E66">
        <w:rPr>
          <w:rFonts w:asciiTheme="majorBidi" w:hAnsiTheme="majorBidi" w:cstheme="majorBidi"/>
        </w:rPr>
        <w:t>,</w:t>
      </w:r>
      <w:r w:rsidR="004F3160">
        <w:rPr>
          <w:rFonts w:asciiTheme="majorBidi" w:hAnsiTheme="majorBidi" w:cstheme="majorBidi"/>
        </w:rPr>
        <w:t xml:space="preserve"> </w:t>
      </w:r>
      <w:r w:rsidR="004F3160" w:rsidRPr="00314E66">
        <w:rPr>
          <w:rFonts w:asciiTheme="majorBidi" w:hAnsiTheme="majorBidi" w:cstheme="majorBidi"/>
        </w:rPr>
        <w:t>TAR</w:t>
      </w:r>
      <w:r w:rsidR="00314E66" w:rsidRPr="00314E66">
        <w:rPr>
          <w:rFonts w:asciiTheme="majorBidi" w:hAnsiTheme="majorBidi" w:cstheme="majorBidi"/>
        </w:rPr>
        <w:t xml:space="preserve"> and SH</w:t>
      </w:r>
      <w:r w:rsidRPr="00314E66">
        <w:rPr>
          <w:rFonts w:asciiTheme="majorBidi" w:hAnsiTheme="majorBidi" w:cstheme="majorBidi"/>
        </w:rPr>
        <w:t xml:space="preserve"> contributed to </w:t>
      </w:r>
      <w:r w:rsidR="00314E66" w:rsidRPr="00314E66">
        <w:rPr>
          <w:rFonts w:asciiTheme="majorBidi" w:hAnsiTheme="majorBidi" w:cstheme="majorBidi"/>
        </w:rPr>
        <w:t xml:space="preserve">developing the paper through </w:t>
      </w:r>
      <w:r w:rsidRPr="00314E66">
        <w:rPr>
          <w:rFonts w:asciiTheme="majorBidi" w:hAnsiTheme="majorBidi" w:cstheme="majorBidi"/>
        </w:rPr>
        <w:t>practical approaches for analyses</w:t>
      </w:r>
      <w:r w:rsidR="00314E66" w:rsidRPr="00314E66">
        <w:rPr>
          <w:rFonts w:asciiTheme="majorBidi" w:hAnsiTheme="majorBidi" w:cstheme="majorBidi"/>
        </w:rPr>
        <w:t xml:space="preserve"> and </w:t>
      </w:r>
      <w:r w:rsidR="00314E66">
        <w:rPr>
          <w:rFonts w:asciiTheme="majorBidi" w:hAnsiTheme="majorBidi" w:cstheme="majorBidi"/>
        </w:rPr>
        <w:t xml:space="preserve">ideas for </w:t>
      </w:r>
      <w:r w:rsidR="00314E66" w:rsidRPr="00314E66">
        <w:rPr>
          <w:rFonts w:asciiTheme="majorBidi" w:hAnsiTheme="majorBidi" w:cstheme="majorBidi"/>
        </w:rPr>
        <w:t xml:space="preserve">necessary </w:t>
      </w:r>
      <w:r w:rsidR="00314E66">
        <w:rPr>
          <w:rFonts w:asciiTheme="majorBidi" w:hAnsiTheme="majorBidi" w:cstheme="majorBidi"/>
        </w:rPr>
        <w:t>conceptual inclusions</w:t>
      </w:r>
      <w:r w:rsidRPr="00314E66">
        <w:rPr>
          <w:rFonts w:asciiTheme="majorBidi" w:hAnsiTheme="majorBidi" w:cstheme="majorBidi"/>
        </w:rPr>
        <w:t>. TAR and SPC assisted</w:t>
      </w:r>
      <w:r w:rsidR="005D0716">
        <w:rPr>
          <w:rFonts w:asciiTheme="majorBidi" w:hAnsiTheme="majorBidi" w:cstheme="majorBidi"/>
        </w:rPr>
        <w:t xml:space="preserve"> with refining the methods surrounding sensitivity analyses and AJ</w:t>
      </w:r>
      <w:r w:rsidRPr="00314E66">
        <w:rPr>
          <w:rFonts w:asciiTheme="majorBidi" w:hAnsiTheme="majorBidi" w:cstheme="majorBidi"/>
        </w:rPr>
        <w:t xml:space="preserve"> </w:t>
      </w:r>
      <w:r w:rsidR="005D0716">
        <w:rPr>
          <w:rFonts w:asciiTheme="majorBidi" w:hAnsiTheme="majorBidi" w:cstheme="majorBidi"/>
        </w:rPr>
        <w:t>assisted with</w:t>
      </w:r>
      <w:r w:rsidRPr="00314E66">
        <w:rPr>
          <w:rFonts w:asciiTheme="majorBidi" w:hAnsiTheme="majorBidi" w:cstheme="majorBidi"/>
        </w:rPr>
        <w:t xml:space="preserve"> qualitative analysis of shock drivers</w:t>
      </w:r>
      <w:r w:rsidR="005D0716">
        <w:rPr>
          <w:rFonts w:asciiTheme="majorBidi" w:hAnsiTheme="majorBidi" w:cstheme="majorBidi"/>
        </w:rPr>
        <w:t xml:space="preserve">. All authors contributed to development of the paper through comments and edits of </w:t>
      </w:r>
      <w:r w:rsidR="00E80A82">
        <w:rPr>
          <w:rFonts w:asciiTheme="majorBidi" w:hAnsiTheme="majorBidi" w:cstheme="majorBidi"/>
        </w:rPr>
        <w:t xml:space="preserve">the </w:t>
      </w:r>
      <w:r w:rsidR="005D0716">
        <w:rPr>
          <w:rFonts w:asciiTheme="majorBidi" w:hAnsiTheme="majorBidi" w:cstheme="majorBidi"/>
        </w:rPr>
        <w:t>text and figures.</w:t>
      </w:r>
    </w:p>
    <w:p w14:paraId="5B3D0C90" w14:textId="2288BE0B" w:rsidR="009A160A" w:rsidRDefault="00523119" w:rsidP="002A3C81">
      <w:pPr>
        <w:spacing w:line="360" w:lineRule="auto"/>
        <w:rPr>
          <w:rFonts w:asciiTheme="majorBidi" w:hAnsiTheme="majorBidi" w:cstheme="majorBidi"/>
          <w:b/>
          <w:bCs/>
          <w:sz w:val="28"/>
          <w:szCs w:val="28"/>
        </w:rPr>
      </w:pPr>
      <w:r>
        <w:rPr>
          <w:rFonts w:asciiTheme="majorBidi" w:hAnsiTheme="majorBidi" w:cstheme="majorBidi"/>
          <w:b/>
          <w:bCs/>
          <w:sz w:val="28"/>
          <w:szCs w:val="28"/>
        </w:rPr>
        <w:t>Competing</w:t>
      </w:r>
      <w:r w:rsidR="009A160A" w:rsidRPr="009A160A">
        <w:rPr>
          <w:rFonts w:asciiTheme="majorBidi" w:hAnsiTheme="majorBidi" w:cstheme="majorBidi"/>
          <w:b/>
          <w:bCs/>
          <w:sz w:val="28"/>
          <w:szCs w:val="28"/>
        </w:rPr>
        <w:t xml:space="preserve"> interests</w:t>
      </w:r>
    </w:p>
    <w:p w14:paraId="2BC6F6B2" w14:textId="20C4C470" w:rsidR="000221DA" w:rsidRDefault="009A160A" w:rsidP="00523119">
      <w:pPr>
        <w:spacing w:line="360" w:lineRule="auto"/>
        <w:rPr>
          <w:rFonts w:asciiTheme="majorBidi" w:hAnsiTheme="majorBidi" w:cstheme="majorBidi"/>
          <w:sz w:val="28"/>
          <w:szCs w:val="28"/>
        </w:rPr>
      </w:pPr>
      <w:r>
        <w:rPr>
          <w:rFonts w:asciiTheme="majorBidi" w:hAnsiTheme="majorBidi" w:cstheme="majorBidi"/>
          <w:sz w:val="28"/>
          <w:szCs w:val="28"/>
        </w:rPr>
        <w:t xml:space="preserve">The authors declare no </w:t>
      </w:r>
      <w:r w:rsidR="00523119">
        <w:rPr>
          <w:rFonts w:asciiTheme="majorBidi" w:hAnsiTheme="majorBidi" w:cstheme="majorBidi"/>
          <w:sz w:val="28"/>
          <w:szCs w:val="28"/>
        </w:rPr>
        <w:t>competing interests.</w:t>
      </w:r>
    </w:p>
    <w:p w14:paraId="37B0B735" w14:textId="77777777" w:rsidR="000221DA" w:rsidRDefault="000221DA">
      <w:pPr>
        <w:rPr>
          <w:rFonts w:asciiTheme="majorBidi" w:hAnsiTheme="majorBidi" w:cstheme="majorBidi"/>
          <w:sz w:val="28"/>
          <w:szCs w:val="28"/>
        </w:rPr>
      </w:pPr>
      <w:r>
        <w:rPr>
          <w:rFonts w:asciiTheme="majorBidi" w:hAnsiTheme="majorBidi" w:cstheme="majorBidi"/>
          <w:sz w:val="28"/>
          <w:szCs w:val="28"/>
        </w:rPr>
        <w:br w:type="page"/>
      </w:r>
    </w:p>
    <w:p w14:paraId="2BC92DA9" w14:textId="2CF4A3E2" w:rsidR="001B0574" w:rsidRPr="003C61F6" w:rsidRDefault="00F311C1" w:rsidP="00AE04C6">
      <w:pPr>
        <w:spacing w:line="276" w:lineRule="auto"/>
        <w:rPr>
          <w:rFonts w:asciiTheme="majorBidi" w:hAnsiTheme="majorBidi" w:cstheme="majorBidi"/>
          <w:b/>
          <w:bCs/>
          <w:sz w:val="28"/>
          <w:szCs w:val="28"/>
          <w:lang w:val="en-US"/>
        </w:rPr>
      </w:pPr>
      <w:r w:rsidRPr="003C61F6">
        <w:rPr>
          <w:rFonts w:asciiTheme="majorBidi" w:hAnsiTheme="majorBidi" w:cstheme="majorBidi"/>
          <w:b/>
          <w:bCs/>
          <w:sz w:val="28"/>
          <w:szCs w:val="28"/>
          <w:lang w:val="en-US"/>
        </w:rPr>
        <w:lastRenderedPageBreak/>
        <w:t>References</w:t>
      </w:r>
    </w:p>
    <w:p w14:paraId="41071050" w14:textId="5917B423" w:rsidR="00C938CA" w:rsidRPr="00C938CA" w:rsidRDefault="001B0574" w:rsidP="00C938CA">
      <w:pPr>
        <w:widowControl w:val="0"/>
        <w:autoSpaceDE w:val="0"/>
        <w:autoSpaceDN w:val="0"/>
        <w:adjustRightInd w:val="0"/>
        <w:spacing w:line="240" w:lineRule="auto"/>
        <w:ind w:left="640" w:hanging="640"/>
        <w:rPr>
          <w:rFonts w:ascii="Times New Roman" w:hAnsi="Times New Roman" w:cs="Times New Roman"/>
          <w:noProof/>
        </w:rPr>
      </w:pPr>
      <w:r w:rsidRPr="003C61F6">
        <w:rPr>
          <w:rFonts w:asciiTheme="majorBidi" w:hAnsiTheme="majorBidi" w:cstheme="majorBidi"/>
          <w:lang w:val="en-US"/>
        </w:rPr>
        <w:fldChar w:fldCharType="begin" w:fldLock="1"/>
      </w:r>
      <w:r w:rsidRPr="003C61F6">
        <w:rPr>
          <w:rFonts w:asciiTheme="majorBidi" w:hAnsiTheme="majorBidi" w:cstheme="majorBidi"/>
          <w:lang w:val="en-US"/>
        </w:rPr>
        <w:instrText xml:space="preserve">ADDIN Mendeley Bibliography CSL_BIBLIOGRAPHY </w:instrText>
      </w:r>
      <w:r w:rsidRPr="003C61F6">
        <w:rPr>
          <w:rFonts w:asciiTheme="majorBidi" w:hAnsiTheme="majorBidi" w:cstheme="majorBidi"/>
          <w:lang w:val="en-US"/>
        </w:rPr>
        <w:fldChar w:fldCharType="separate"/>
      </w:r>
      <w:r w:rsidR="00C938CA" w:rsidRPr="00C938CA">
        <w:rPr>
          <w:rFonts w:ascii="Times New Roman" w:hAnsi="Times New Roman" w:cs="Times New Roman"/>
          <w:noProof/>
        </w:rPr>
        <w:t>1.</w:t>
      </w:r>
      <w:r w:rsidR="00C938CA" w:rsidRPr="00C938CA">
        <w:rPr>
          <w:rFonts w:ascii="Times New Roman" w:hAnsi="Times New Roman" w:cs="Times New Roman"/>
          <w:noProof/>
        </w:rPr>
        <w:tab/>
        <w:t xml:space="preserve">Gephart, J. A., Deutsch, L., Pace, M. L., Troell, M. &amp; Seekell, D. A. Shocks to fish production: Identification, trends, and consequences. </w:t>
      </w:r>
      <w:r w:rsidR="00C938CA" w:rsidRPr="00C938CA">
        <w:rPr>
          <w:rFonts w:ascii="Times New Roman" w:hAnsi="Times New Roman" w:cs="Times New Roman"/>
          <w:i/>
          <w:iCs/>
          <w:noProof/>
        </w:rPr>
        <w:t>Glob. Environ. Chang.</w:t>
      </w:r>
      <w:r w:rsidR="00C938CA" w:rsidRPr="00C938CA">
        <w:rPr>
          <w:rFonts w:ascii="Times New Roman" w:hAnsi="Times New Roman" w:cs="Times New Roman"/>
          <w:noProof/>
        </w:rPr>
        <w:t xml:space="preserve"> </w:t>
      </w:r>
      <w:r w:rsidR="00C938CA" w:rsidRPr="00C938CA">
        <w:rPr>
          <w:rFonts w:ascii="Times New Roman" w:hAnsi="Times New Roman" w:cs="Times New Roman"/>
          <w:b/>
          <w:bCs/>
          <w:noProof/>
        </w:rPr>
        <w:t>42,</w:t>
      </w:r>
      <w:r w:rsidR="00C938CA" w:rsidRPr="00C938CA">
        <w:rPr>
          <w:rFonts w:ascii="Times New Roman" w:hAnsi="Times New Roman" w:cs="Times New Roman"/>
          <w:noProof/>
        </w:rPr>
        <w:t xml:space="preserve"> 24–32 (2017).</w:t>
      </w:r>
    </w:p>
    <w:p w14:paraId="47099598"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w:t>
      </w:r>
      <w:r w:rsidRPr="00C938CA">
        <w:rPr>
          <w:rFonts w:ascii="Times New Roman" w:hAnsi="Times New Roman" w:cs="Times New Roman"/>
          <w:noProof/>
        </w:rPr>
        <w:tab/>
        <w:t xml:space="preserve">Seekell, D. </w:t>
      </w:r>
      <w:r w:rsidRPr="00C938CA">
        <w:rPr>
          <w:rFonts w:ascii="Times New Roman" w:hAnsi="Times New Roman" w:cs="Times New Roman"/>
          <w:i/>
          <w:iCs/>
          <w:noProof/>
        </w:rPr>
        <w:t>et al.</w:t>
      </w:r>
      <w:r w:rsidRPr="00C938CA">
        <w:rPr>
          <w:rFonts w:ascii="Times New Roman" w:hAnsi="Times New Roman" w:cs="Times New Roman"/>
          <w:noProof/>
        </w:rPr>
        <w:t xml:space="preserve"> Resilience in the global food system. </w:t>
      </w:r>
      <w:r w:rsidRPr="00C938CA">
        <w:rPr>
          <w:rFonts w:ascii="Times New Roman" w:hAnsi="Times New Roman" w:cs="Times New Roman"/>
          <w:i/>
          <w:iCs/>
          <w:noProof/>
        </w:rPr>
        <w:t>Environ. Res. Lett.</w:t>
      </w:r>
      <w:r w:rsidRPr="00C938CA">
        <w:rPr>
          <w:rFonts w:ascii="Times New Roman" w:hAnsi="Times New Roman" w:cs="Times New Roman"/>
          <w:noProof/>
        </w:rPr>
        <w:t xml:space="preserve"> </w:t>
      </w:r>
      <w:r w:rsidRPr="00C938CA">
        <w:rPr>
          <w:rFonts w:ascii="Times New Roman" w:hAnsi="Times New Roman" w:cs="Times New Roman"/>
          <w:b/>
          <w:bCs/>
          <w:noProof/>
        </w:rPr>
        <w:t>12,</w:t>
      </w:r>
      <w:r w:rsidRPr="00C938CA">
        <w:rPr>
          <w:rFonts w:ascii="Times New Roman" w:hAnsi="Times New Roman" w:cs="Times New Roman"/>
          <w:noProof/>
        </w:rPr>
        <w:t xml:space="preserve"> 025010 (2017).</w:t>
      </w:r>
    </w:p>
    <w:p w14:paraId="55BCBB77"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w:t>
      </w:r>
      <w:r w:rsidRPr="00C938CA">
        <w:rPr>
          <w:rFonts w:ascii="Times New Roman" w:hAnsi="Times New Roman" w:cs="Times New Roman"/>
          <w:noProof/>
        </w:rPr>
        <w:tab/>
        <w:t xml:space="preserve">Adger, W. N. Vulnerability. </w:t>
      </w:r>
      <w:r w:rsidRPr="00C938CA">
        <w:rPr>
          <w:rFonts w:ascii="Times New Roman" w:hAnsi="Times New Roman" w:cs="Times New Roman"/>
          <w:i/>
          <w:iCs/>
          <w:noProof/>
        </w:rPr>
        <w:t>Glob. Environ. Chang.</w:t>
      </w:r>
      <w:r w:rsidRPr="00C938CA">
        <w:rPr>
          <w:rFonts w:ascii="Times New Roman" w:hAnsi="Times New Roman" w:cs="Times New Roman"/>
          <w:noProof/>
        </w:rPr>
        <w:t xml:space="preserve"> </w:t>
      </w:r>
      <w:r w:rsidRPr="00C938CA">
        <w:rPr>
          <w:rFonts w:ascii="Times New Roman" w:hAnsi="Times New Roman" w:cs="Times New Roman"/>
          <w:b/>
          <w:bCs/>
          <w:noProof/>
        </w:rPr>
        <w:t>16,</w:t>
      </w:r>
      <w:r w:rsidRPr="00C938CA">
        <w:rPr>
          <w:rFonts w:ascii="Times New Roman" w:hAnsi="Times New Roman" w:cs="Times New Roman"/>
          <w:noProof/>
        </w:rPr>
        <w:t xml:space="preserve"> 268–281 (2006).</w:t>
      </w:r>
    </w:p>
    <w:p w14:paraId="44709680"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w:t>
      </w:r>
      <w:r w:rsidRPr="00C938CA">
        <w:rPr>
          <w:rFonts w:ascii="Times New Roman" w:hAnsi="Times New Roman" w:cs="Times New Roman"/>
          <w:noProof/>
        </w:rPr>
        <w:tab/>
        <w:t xml:space="preserve">Cinner, J. E. </w:t>
      </w:r>
      <w:r w:rsidRPr="00C938CA">
        <w:rPr>
          <w:rFonts w:ascii="Times New Roman" w:hAnsi="Times New Roman" w:cs="Times New Roman"/>
          <w:i/>
          <w:iCs/>
          <w:noProof/>
        </w:rPr>
        <w:t>et al.</w:t>
      </w:r>
      <w:r w:rsidRPr="00C938CA">
        <w:rPr>
          <w:rFonts w:ascii="Times New Roman" w:hAnsi="Times New Roman" w:cs="Times New Roman"/>
          <w:noProof/>
        </w:rPr>
        <w:t xml:space="preserve"> Vulnerability of coastal communities to key impacts of climate change on coral reef fisheries. </w:t>
      </w:r>
      <w:r w:rsidRPr="00C938CA">
        <w:rPr>
          <w:rFonts w:ascii="Times New Roman" w:hAnsi="Times New Roman" w:cs="Times New Roman"/>
          <w:i/>
          <w:iCs/>
          <w:noProof/>
        </w:rPr>
        <w:t>Glob. Environ. Chang.</w:t>
      </w:r>
      <w:r w:rsidRPr="00C938CA">
        <w:rPr>
          <w:rFonts w:ascii="Times New Roman" w:hAnsi="Times New Roman" w:cs="Times New Roman"/>
          <w:noProof/>
        </w:rPr>
        <w:t xml:space="preserve"> </w:t>
      </w:r>
      <w:r w:rsidRPr="00C938CA">
        <w:rPr>
          <w:rFonts w:ascii="Times New Roman" w:hAnsi="Times New Roman" w:cs="Times New Roman"/>
          <w:b/>
          <w:bCs/>
          <w:noProof/>
        </w:rPr>
        <w:t>22,</w:t>
      </w:r>
      <w:r w:rsidRPr="00C938CA">
        <w:rPr>
          <w:rFonts w:ascii="Times New Roman" w:hAnsi="Times New Roman" w:cs="Times New Roman"/>
          <w:noProof/>
        </w:rPr>
        <w:t xml:space="preserve"> 12–20 (2012).</w:t>
      </w:r>
    </w:p>
    <w:p w14:paraId="2E4A9746"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5.</w:t>
      </w:r>
      <w:r w:rsidRPr="00C938CA">
        <w:rPr>
          <w:rFonts w:ascii="Times New Roman" w:hAnsi="Times New Roman" w:cs="Times New Roman"/>
          <w:noProof/>
        </w:rPr>
        <w:tab/>
        <w:t xml:space="preserve">Sheffield, J. </w:t>
      </w:r>
      <w:r w:rsidRPr="00C938CA">
        <w:rPr>
          <w:rFonts w:ascii="Times New Roman" w:hAnsi="Times New Roman" w:cs="Times New Roman"/>
          <w:i/>
          <w:iCs/>
          <w:noProof/>
        </w:rPr>
        <w:t>et al.</w:t>
      </w:r>
      <w:r w:rsidRPr="00C938CA">
        <w:rPr>
          <w:rFonts w:ascii="Times New Roman" w:hAnsi="Times New Roman" w:cs="Times New Roman"/>
          <w:noProof/>
        </w:rPr>
        <w:t xml:space="preserve"> A drought monitoring and forecasting system for sub-sahara african water resources and food security. </w:t>
      </w:r>
      <w:r w:rsidRPr="00C938CA">
        <w:rPr>
          <w:rFonts w:ascii="Times New Roman" w:hAnsi="Times New Roman" w:cs="Times New Roman"/>
          <w:i/>
          <w:iCs/>
          <w:noProof/>
        </w:rPr>
        <w:t>Bull. Am. Meteorol. Soc.</w:t>
      </w:r>
      <w:r w:rsidRPr="00C938CA">
        <w:rPr>
          <w:rFonts w:ascii="Times New Roman" w:hAnsi="Times New Roman" w:cs="Times New Roman"/>
          <w:noProof/>
        </w:rPr>
        <w:t xml:space="preserve"> </w:t>
      </w:r>
      <w:r w:rsidRPr="00C938CA">
        <w:rPr>
          <w:rFonts w:ascii="Times New Roman" w:hAnsi="Times New Roman" w:cs="Times New Roman"/>
          <w:b/>
          <w:bCs/>
          <w:noProof/>
        </w:rPr>
        <w:t>95,</w:t>
      </w:r>
      <w:r w:rsidRPr="00C938CA">
        <w:rPr>
          <w:rFonts w:ascii="Times New Roman" w:hAnsi="Times New Roman" w:cs="Times New Roman"/>
          <w:noProof/>
        </w:rPr>
        <w:t xml:space="preserve"> 861–882 (2014).</w:t>
      </w:r>
    </w:p>
    <w:p w14:paraId="7E9A2C0C"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6.</w:t>
      </w:r>
      <w:r w:rsidRPr="00C938CA">
        <w:rPr>
          <w:rFonts w:ascii="Times New Roman" w:hAnsi="Times New Roman" w:cs="Times New Roman"/>
          <w:noProof/>
        </w:rPr>
        <w:tab/>
        <w:t xml:space="preserve">Sasson, A. </w:t>
      </w:r>
      <w:r w:rsidRPr="00C938CA">
        <w:rPr>
          <w:rFonts w:ascii="Times New Roman" w:hAnsi="Times New Roman" w:cs="Times New Roman"/>
          <w:i/>
          <w:iCs/>
          <w:noProof/>
        </w:rPr>
        <w:t>et al.</w:t>
      </w:r>
      <w:r w:rsidRPr="00C938CA">
        <w:rPr>
          <w:rFonts w:ascii="Times New Roman" w:hAnsi="Times New Roman" w:cs="Times New Roman"/>
          <w:noProof/>
        </w:rPr>
        <w:t xml:space="preserve"> Food security for Africa: an urgent global challenge. </w:t>
      </w:r>
      <w:r w:rsidRPr="00C938CA">
        <w:rPr>
          <w:rFonts w:ascii="Times New Roman" w:hAnsi="Times New Roman" w:cs="Times New Roman"/>
          <w:i/>
          <w:iCs/>
          <w:noProof/>
        </w:rPr>
        <w:t>Agric. Food Secur.</w:t>
      </w:r>
      <w:r w:rsidRPr="00C938CA">
        <w:rPr>
          <w:rFonts w:ascii="Times New Roman" w:hAnsi="Times New Roman" w:cs="Times New Roman"/>
          <w:noProof/>
        </w:rPr>
        <w:t xml:space="preserve"> </w:t>
      </w:r>
      <w:r w:rsidRPr="00C938CA">
        <w:rPr>
          <w:rFonts w:ascii="Times New Roman" w:hAnsi="Times New Roman" w:cs="Times New Roman"/>
          <w:b/>
          <w:bCs/>
          <w:noProof/>
        </w:rPr>
        <w:t>1,</w:t>
      </w:r>
      <w:r w:rsidRPr="00C938CA">
        <w:rPr>
          <w:rFonts w:ascii="Times New Roman" w:hAnsi="Times New Roman" w:cs="Times New Roman"/>
          <w:noProof/>
        </w:rPr>
        <w:t xml:space="preserve"> 2 (2012).</w:t>
      </w:r>
    </w:p>
    <w:p w14:paraId="7B98BD78"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7.</w:t>
      </w:r>
      <w:r w:rsidRPr="00C938CA">
        <w:rPr>
          <w:rFonts w:ascii="Times New Roman" w:hAnsi="Times New Roman" w:cs="Times New Roman"/>
          <w:noProof/>
        </w:rPr>
        <w:tab/>
        <w:t xml:space="preserve">Van Dijk, A. I. J. M. </w:t>
      </w:r>
      <w:r w:rsidRPr="00C938CA">
        <w:rPr>
          <w:rFonts w:ascii="Times New Roman" w:hAnsi="Times New Roman" w:cs="Times New Roman"/>
          <w:i/>
          <w:iCs/>
          <w:noProof/>
        </w:rPr>
        <w:t>et al.</w:t>
      </w:r>
      <w:r w:rsidRPr="00C938CA">
        <w:rPr>
          <w:rFonts w:ascii="Times New Roman" w:hAnsi="Times New Roman" w:cs="Times New Roman"/>
          <w:noProof/>
        </w:rPr>
        <w:t xml:space="preserve"> The Millennium Drought in southeast Australia (2001-2009): Natural and human causes and implications for water resources, ecosystems, economy, and society. </w:t>
      </w:r>
      <w:r w:rsidRPr="00C938CA">
        <w:rPr>
          <w:rFonts w:ascii="Times New Roman" w:hAnsi="Times New Roman" w:cs="Times New Roman"/>
          <w:i/>
          <w:iCs/>
          <w:noProof/>
        </w:rPr>
        <w:t>Water Resour. Res.</w:t>
      </w:r>
      <w:r w:rsidRPr="00C938CA">
        <w:rPr>
          <w:rFonts w:ascii="Times New Roman" w:hAnsi="Times New Roman" w:cs="Times New Roman"/>
          <w:noProof/>
        </w:rPr>
        <w:t xml:space="preserve"> </w:t>
      </w:r>
      <w:r w:rsidRPr="00C938CA">
        <w:rPr>
          <w:rFonts w:ascii="Times New Roman" w:hAnsi="Times New Roman" w:cs="Times New Roman"/>
          <w:b/>
          <w:bCs/>
          <w:noProof/>
        </w:rPr>
        <w:t>49,</w:t>
      </w:r>
      <w:r w:rsidRPr="00C938CA">
        <w:rPr>
          <w:rFonts w:ascii="Times New Roman" w:hAnsi="Times New Roman" w:cs="Times New Roman"/>
          <w:noProof/>
        </w:rPr>
        <w:t xml:space="preserve"> 1040–1057 (2013).</w:t>
      </w:r>
    </w:p>
    <w:p w14:paraId="2DA9A133"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8.</w:t>
      </w:r>
      <w:r w:rsidRPr="00C938CA">
        <w:rPr>
          <w:rFonts w:ascii="Times New Roman" w:hAnsi="Times New Roman" w:cs="Times New Roman"/>
          <w:noProof/>
        </w:rPr>
        <w:tab/>
        <w:t xml:space="preserve">Marchand, P. </w:t>
      </w:r>
      <w:r w:rsidRPr="00C938CA">
        <w:rPr>
          <w:rFonts w:ascii="Times New Roman" w:hAnsi="Times New Roman" w:cs="Times New Roman"/>
          <w:i/>
          <w:iCs/>
          <w:noProof/>
        </w:rPr>
        <w:t>et al.</w:t>
      </w:r>
      <w:r w:rsidRPr="00C938CA">
        <w:rPr>
          <w:rFonts w:ascii="Times New Roman" w:hAnsi="Times New Roman" w:cs="Times New Roman"/>
          <w:noProof/>
        </w:rPr>
        <w:t xml:space="preserve"> Reserves and trade jointly determine exposure to food supply shocks. </w:t>
      </w:r>
      <w:r w:rsidRPr="00C938CA">
        <w:rPr>
          <w:rFonts w:ascii="Times New Roman" w:hAnsi="Times New Roman" w:cs="Times New Roman"/>
          <w:i/>
          <w:iCs/>
          <w:noProof/>
        </w:rPr>
        <w:t>Environ. Res. Lett.</w:t>
      </w:r>
      <w:r w:rsidRPr="00C938CA">
        <w:rPr>
          <w:rFonts w:ascii="Times New Roman" w:hAnsi="Times New Roman" w:cs="Times New Roman"/>
          <w:noProof/>
        </w:rPr>
        <w:t xml:space="preserve"> </w:t>
      </w:r>
      <w:r w:rsidRPr="00C938CA">
        <w:rPr>
          <w:rFonts w:ascii="Times New Roman" w:hAnsi="Times New Roman" w:cs="Times New Roman"/>
          <w:b/>
          <w:bCs/>
          <w:noProof/>
        </w:rPr>
        <w:t>11,</w:t>
      </w:r>
      <w:r w:rsidRPr="00C938CA">
        <w:rPr>
          <w:rFonts w:ascii="Times New Roman" w:hAnsi="Times New Roman" w:cs="Times New Roman"/>
          <w:noProof/>
        </w:rPr>
        <w:t xml:space="preserve"> (2016).</w:t>
      </w:r>
    </w:p>
    <w:p w14:paraId="5F99FE10"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9.</w:t>
      </w:r>
      <w:r w:rsidRPr="00C938CA">
        <w:rPr>
          <w:rFonts w:ascii="Times New Roman" w:hAnsi="Times New Roman" w:cs="Times New Roman"/>
          <w:noProof/>
        </w:rPr>
        <w:tab/>
        <w:t xml:space="preserve">Tadesse, G., Algieri, B., Kalkuhl, M. &amp; von Braun, J. Drivers and triggers of international food price spikes and volatility. </w:t>
      </w:r>
      <w:r w:rsidRPr="00C938CA">
        <w:rPr>
          <w:rFonts w:ascii="Times New Roman" w:hAnsi="Times New Roman" w:cs="Times New Roman"/>
          <w:i/>
          <w:iCs/>
          <w:noProof/>
        </w:rPr>
        <w:t>Food Policy</w:t>
      </w:r>
      <w:r w:rsidRPr="00C938CA">
        <w:rPr>
          <w:rFonts w:ascii="Times New Roman" w:hAnsi="Times New Roman" w:cs="Times New Roman"/>
          <w:noProof/>
        </w:rPr>
        <w:t xml:space="preserve"> </w:t>
      </w:r>
      <w:r w:rsidRPr="00C938CA">
        <w:rPr>
          <w:rFonts w:ascii="Times New Roman" w:hAnsi="Times New Roman" w:cs="Times New Roman"/>
          <w:b/>
          <w:bCs/>
          <w:noProof/>
        </w:rPr>
        <w:t>47,</w:t>
      </w:r>
      <w:r w:rsidRPr="00C938CA">
        <w:rPr>
          <w:rFonts w:ascii="Times New Roman" w:hAnsi="Times New Roman" w:cs="Times New Roman"/>
          <w:noProof/>
        </w:rPr>
        <w:t xml:space="preserve"> 117–128 (2014).</w:t>
      </w:r>
    </w:p>
    <w:p w14:paraId="31B4922A"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10.</w:t>
      </w:r>
      <w:r w:rsidRPr="00C938CA">
        <w:rPr>
          <w:rFonts w:ascii="Times New Roman" w:hAnsi="Times New Roman" w:cs="Times New Roman"/>
          <w:noProof/>
        </w:rPr>
        <w:tab/>
        <w:t xml:space="preserve">Buhaug, H., Benjaminsen, T. A., Sjaastad, E. &amp; Theisen, O. M. Climate variability , food production shocks , and violent conflict in Sub-Saharan Africa. </w:t>
      </w:r>
      <w:r w:rsidRPr="00C938CA">
        <w:rPr>
          <w:rFonts w:ascii="Times New Roman" w:hAnsi="Times New Roman" w:cs="Times New Roman"/>
          <w:i/>
          <w:iCs/>
          <w:noProof/>
        </w:rPr>
        <w:t>Environ. Res. Lett.</w:t>
      </w:r>
      <w:r w:rsidRPr="00C938CA">
        <w:rPr>
          <w:rFonts w:ascii="Times New Roman" w:hAnsi="Times New Roman" w:cs="Times New Roman"/>
          <w:noProof/>
        </w:rPr>
        <w:t xml:space="preserve"> </w:t>
      </w:r>
      <w:r w:rsidRPr="00C938CA">
        <w:rPr>
          <w:rFonts w:ascii="Times New Roman" w:hAnsi="Times New Roman" w:cs="Times New Roman"/>
          <w:b/>
          <w:bCs/>
          <w:noProof/>
        </w:rPr>
        <w:t>10,</w:t>
      </w:r>
      <w:r w:rsidRPr="00C938CA">
        <w:rPr>
          <w:rFonts w:ascii="Times New Roman" w:hAnsi="Times New Roman" w:cs="Times New Roman"/>
          <w:noProof/>
        </w:rPr>
        <w:t xml:space="preserve"> 12 (2015).</w:t>
      </w:r>
    </w:p>
    <w:p w14:paraId="775833BD"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11.</w:t>
      </w:r>
      <w:r w:rsidRPr="00C938CA">
        <w:rPr>
          <w:rFonts w:ascii="Times New Roman" w:hAnsi="Times New Roman" w:cs="Times New Roman"/>
          <w:noProof/>
        </w:rPr>
        <w:tab/>
        <w:t xml:space="preserve">FAO IFAD UNICEF WFP &amp; WHO. </w:t>
      </w:r>
      <w:r w:rsidRPr="00C938CA">
        <w:rPr>
          <w:rFonts w:ascii="Times New Roman" w:hAnsi="Times New Roman" w:cs="Times New Roman"/>
          <w:i/>
          <w:iCs/>
          <w:noProof/>
        </w:rPr>
        <w:t>The State of Food Security and Nutrition in the World</w:t>
      </w:r>
      <w:r w:rsidRPr="00C938CA">
        <w:rPr>
          <w:rFonts w:ascii="Times New Roman" w:hAnsi="Times New Roman" w:cs="Times New Roman"/>
          <w:noProof/>
        </w:rPr>
        <w:t xml:space="preserve">. </w:t>
      </w:r>
      <w:r w:rsidRPr="00C938CA">
        <w:rPr>
          <w:rFonts w:ascii="Times New Roman" w:hAnsi="Times New Roman" w:cs="Times New Roman"/>
          <w:i/>
          <w:iCs/>
          <w:noProof/>
        </w:rPr>
        <w:t>FAO, Rome, Italy</w:t>
      </w:r>
      <w:r w:rsidRPr="00C938CA">
        <w:rPr>
          <w:rFonts w:ascii="Times New Roman" w:hAnsi="Times New Roman" w:cs="Times New Roman"/>
          <w:noProof/>
        </w:rPr>
        <w:t xml:space="preserve"> (2017).</w:t>
      </w:r>
    </w:p>
    <w:p w14:paraId="0DC5DBBD"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12.</w:t>
      </w:r>
      <w:r w:rsidRPr="00C938CA">
        <w:rPr>
          <w:rFonts w:ascii="Times New Roman" w:hAnsi="Times New Roman" w:cs="Times New Roman"/>
          <w:noProof/>
        </w:rPr>
        <w:tab/>
        <w:t xml:space="preserve">Dercon, S. &amp; Christiaensen, L. Consumption risk, technology adoption and poverty traps: Evidence from Ethiopia. </w:t>
      </w:r>
      <w:r w:rsidRPr="00C938CA">
        <w:rPr>
          <w:rFonts w:ascii="Times New Roman" w:hAnsi="Times New Roman" w:cs="Times New Roman"/>
          <w:i/>
          <w:iCs/>
          <w:noProof/>
        </w:rPr>
        <w:t>J. Dev. Econ.</w:t>
      </w:r>
      <w:r w:rsidRPr="00C938CA">
        <w:rPr>
          <w:rFonts w:ascii="Times New Roman" w:hAnsi="Times New Roman" w:cs="Times New Roman"/>
          <w:noProof/>
        </w:rPr>
        <w:t xml:space="preserve"> </w:t>
      </w:r>
      <w:r w:rsidRPr="00C938CA">
        <w:rPr>
          <w:rFonts w:ascii="Times New Roman" w:hAnsi="Times New Roman" w:cs="Times New Roman"/>
          <w:b/>
          <w:bCs/>
          <w:noProof/>
        </w:rPr>
        <w:t>96,</w:t>
      </w:r>
      <w:r w:rsidRPr="00C938CA">
        <w:rPr>
          <w:rFonts w:ascii="Times New Roman" w:hAnsi="Times New Roman" w:cs="Times New Roman"/>
          <w:noProof/>
        </w:rPr>
        <w:t xml:space="preserve"> 159–173 (2011).</w:t>
      </w:r>
    </w:p>
    <w:p w14:paraId="7A8BA1B8"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13.</w:t>
      </w:r>
      <w:r w:rsidRPr="00C938CA">
        <w:rPr>
          <w:rFonts w:ascii="Times New Roman" w:hAnsi="Times New Roman" w:cs="Times New Roman"/>
          <w:noProof/>
        </w:rPr>
        <w:tab/>
        <w:t xml:space="preserve">Gephart, J. A., Rovenskaya, E., Dieckmann, U., Pace, M. L. &amp; Brännström, Å. Vulnerability to shocks in the global seafood trade network. </w:t>
      </w:r>
      <w:r w:rsidRPr="00C938CA">
        <w:rPr>
          <w:rFonts w:ascii="Times New Roman" w:hAnsi="Times New Roman" w:cs="Times New Roman"/>
          <w:i/>
          <w:iCs/>
          <w:noProof/>
        </w:rPr>
        <w:t>Environ. Res. Lett.</w:t>
      </w:r>
      <w:r w:rsidRPr="00C938CA">
        <w:rPr>
          <w:rFonts w:ascii="Times New Roman" w:hAnsi="Times New Roman" w:cs="Times New Roman"/>
          <w:noProof/>
        </w:rPr>
        <w:t xml:space="preserve"> </w:t>
      </w:r>
      <w:r w:rsidRPr="00C938CA">
        <w:rPr>
          <w:rFonts w:ascii="Times New Roman" w:hAnsi="Times New Roman" w:cs="Times New Roman"/>
          <w:b/>
          <w:bCs/>
          <w:noProof/>
        </w:rPr>
        <w:t>11,</w:t>
      </w:r>
      <w:r w:rsidRPr="00C938CA">
        <w:rPr>
          <w:rFonts w:ascii="Times New Roman" w:hAnsi="Times New Roman" w:cs="Times New Roman"/>
          <w:noProof/>
        </w:rPr>
        <w:t xml:space="preserve"> (2016).</w:t>
      </w:r>
    </w:p>
    <w:p w14:paraId="59C81BA9"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14.</w:t>
      </w:r>
      <w:r w:rsidRPr="00C938CA">
        <w:rPr>
          <w:rFonts w:ascii="Times New Roman" w:hAnsi="Times New Roman" w:cs="Times New Roman"/>
          <w:noProof/>
        </w:rPr>
        <w:tab/>
        <w:t xml:space="preserve">Fisher, B. </w:t>
      </w:r>
      <w:r w:rsidRPr="00C938CA">
        <w:rPr>
          <w:rFonts w:ascii="Times New Roman" w:hAnsi="Times New Roman" w:cs="Times New Roman"/>
          <w:i/>
          <w:iCs/>
          <w:noProof/>
        </w:rPr>
        <w:t>et al.</w:t>
      </w:r>
      <w:r w:rsidRPr="00C938CA">
        <w:rPr>
          <w:rFonts w:ascii="Times New Roman" w:hAnsi="Times New Roman" w:cs="Times New Roman"/>
          <w:noProof/>
        </w:rPr>
        <w:t xml:space="preserve"> Integrating fisheries and agricultural programs for food security. </w:t>
      </w:r>
      <w:r w:rsidRPr="00C938CA">
        <w:rPr>
          <w:rFonts w:ascii="Times New Roman" w:hAnsi="Times New Roman" w:cs="Times New Roman"/>
          <w:i/>
          <w:iCs/>
          <w:noProof/>
        </w:rPr>
        <w:t>Agric. Food Secur.</w:t>
      </w:r>
      <w:r w:rsidRPr="00C938CA">
        <w:rPr>
          <w:rFonts w:ascii="Times New Roman" w:hAnsi="Times New Roman" w:cs="Times New Roman"/>
          <w:noProof/>
        </w:rPr>
        <w:t xml:space="preserve"> 10–16 (2017). doi:10.1186/s40066-016-0078-0</w:t>
      </w:r>
    </w:p>
    <w:p w14:paraId="6CD9FA22"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15.</w:t>
      </w:r>
      <w:r w:rsidRPr="00C938CA">
        <w:rPr>
          <w:rFonts w:ascii="Times New Roman" w:hAnsi="Times New Roman" w:cs="Times New Roman"/>
          <w:noProof/>
        </w:rPr>
        <w:tab/>
        <w:t xml:space="preserve">Blanchard, J. L. </w:t>
      </w:r>
      <w:r w:rsidRPr="00C938CA">
        <w:rPr>
          <w:rFonts w:ascii="Times New Roman" w:hAnsi="Times New Roman" w:cs="Times New Roman"/>
          <w:i/>
          <w:iCs/>
          <w:noProof/>
        </w:rPr>
        <w:t>et al.</w:t>
      </w:r>
      <w:r w:rsidRPr="00C938CA">
        <w:rPr>
          <w:rFonts w:ascii="Times New Roman" w:hAnsi="Times New Roman" w:cs="Times New Roman"/>
          <w:noProof/>
        </w:rPr>
        <w:t xml:space="preserve"> Linked sustainability challenges and trade-offs among fisheries, aquaculture and agriculture. </w:t>
      </w:r>
      <w:r w:rsidRPr="00C938CA">
        <w:rPr>
          <w:rFonts w:ascii="Times New Roman" w:hAnsi="Times New Roman" w:cs="Times New Roman"/>
          <w:i/>
          <w:iCs/>
          <w:noProof/>
        </w:rPr>
        <w:t>Nat. Ecol. Evol.</w:t>
      </w:r>
      <w:r w:rsidRPr="00C938CA">
        <w:rPr>
          <w:rFonts w:ascii="Times New Roman" w:hAnsi="Times New Roman" w:cs="Times New Roman"/>
          <w:noProof/>
        </w:rPr>
        <w:t xml:space="preserve"> </w:t>
      </w:r>
      <w:r w:rsidRPr="00C938CA">
        <w:rPr>
          <w:rFonts w:ascii="Times New Roman" w:hAnsi="Times New Roman" w:cs="Times New Roman"/>
          <w:b/>
          <w:bCs/>
          <w:noProof/>
        </w:rPr>
        <w:t>1,</w:t>
      </w:r>
      <w:r w:rsidRPr="00C938CA">
        <w:rPr>
          <w:rFonts w:ascii="Times New Roman" w:hAnsi="Times New Roman" w:cs="Times New Roman"/>
          <w:noProof/>
        </w:rPr>
        <w:t xml:space="preserve"> 1240 (2017).</w:t>
      </w:r>
    </w:p>
    <w:p w14:paraId="015DDF18"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16.</w:t>
      </w:r>
      <w:r w:rsidRPr="00C938CA">
        <w:rPr>
          <w:rFonts w:ascii="Times New Roman" w:hAnsi="Times New Roman" w:cs="Times New Roman"/>
          <w:noProof/>
        </w:rPr>
        <w:tab/>
        <w:t xml:space="preserve">Cottrell, R. S. </w:t>
      </w:r>
      <w:r w:rsidRPr="00C938CA">
        <w:rPr>
          <w:rFonts w:ascii="Times New Roman" w:hAnsi="Times New Roman" w:cs="Times New Roman"/>
          <w:i/>
          <w:iCs/>
          <w:noProof/>
        </w:rPr>
        <w:t>et al.</w:t>
      </w:r>
      <w:r w:rsidRPr="00C938CA">
        <w:rPr>
          <w:rFonts w:ascii="Times New Roman" w:hAnsi="Times New Roman" w:cs="Times New Roman"/>
          <w:noProof/>
        </w:rPr>
        <w:t xml:space="preserve"> Considering land-sea interactions and trade-offs for food and biodiversity. </w:t>
      </w:r>
      <w:r w:rsidRPr="00C938CA">
        <w:rPr>
          <w:rFonts w:ascii="Times New Roman" w:hAnsi="Times New Roman" w:cs="Times New Roman"/>
          <w:i/>
          <w:iCs/>
          <w:noProof/>
        </w:rPr>
        <w:t>Glob. Chang. Biol.</w:t>
      </w:r>
      <w:r w:rsidRPr="00C938CA">
        <w:rPr>
          <w:rFonts w:ascii="Times New Roman" w:hAnsi="Times New Roman" w:cs="Times New Roman"/>
          <w:noProof/>
        </w:rPr>
        <w:t xml:space="preserve"> 1–17 (2017). doi:10.1111/gcb.13873</w:t>
      </w:r>
    </w:p>
    <w:p w14:paraId="09444F33"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17.</w:t>
      </w:r>
      <w:r w:rsidRPr="00C938CA">
        <w:rPr>
          <w:rFonts w:ascii="Times New Roman" w:hAnsi="Times New Roman" w:cs="Times New Roman"/>
          <w:noProof/>
        </w:rPr>
        <w:tab/>
        <w:t xml:space="preserve">Lesk, C., Rowhani, P. &amp; Ramankutty, N. Influence of extreme weather disasters on global crop production. </w:t>
      </w:r>
      <w:r w:rsidRPr="00C938CA">
        <w:rPr>
          <w:rFonts w:ascii="Times New Roman" w:hAnsi="Times New Roman" w:cs="Times New Roman"/>
          <w:i/>
          <w:iCs/>
          <w:noProof/>
        </w:rPr>
        <w:t>Nature</w:t>
      </w:r>
      <w:r w:rsidRPr="00C938CA">
        <w:rPr>
          <w:rFonts w:ascii="Times New Roman" w:hAnsi="Times New Roman" w:cs="Times New Roman"/>
          <w:noProof/>
        </w:rPr>
        <w:t xml:space="preserve"> </w:t>
      </w:r>
      <w:r w:rsidRPr="00C938CA">
        <w:rPr>
          <w:rFonts w:ascii="Times New Roman" w:hAnsi="Times New Roman" w:cs="Times New Roman"/>
          <w:b/>
          <w:bCs/>
          <w:noProof/>
        </w:rPr>
        <w:t>529,</w:t>
      </w:r>
      <w:r w:rsidRPr="00C938CA">
        <w:rPr>
          <w:rFonts w:ascii="Times New Roman" w:hAnsi="Times New Roman" w:cs="Times New Roman"/>
          <w:noProof/>
        </w:rPr>
        <w:t xml:space="preserve"> 84–87 (2016).</w:t>
      </w:r>
    </w:p>
    <w:p w14:paraId="1C9F02D7"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18.</w:t>
      </w:r>
      <w:r w:rsidRPr="00C938CA">
        <w:rPr>
          <w:rFonts w:ascii="Times New Roman" w:hAnsi="Times New Roman" w:cs="Times New Roman"/>
          <w:noProof/>
        </w:rPr>
        <w:tab/>
        <w:t xml:space="preserve">Rao, M. P. </w:t>
      </w:r>
      <w:r w:rsidRPr="00C938CA">
        <w:rPr>
          <w:rFonts w:ascii="Times New Roman" w:hAnsi="Times New Roman" w:cs="Times New Roman"/>
          <w:i/>
          <w:iCs/>
          <w:noProof/>
        </w:rPr>
        <w:t>et al.</w:t>
      </w:r>
      <w:r w:rsidRPr="00C938CA">
        <w:rPr>
          <w:rFonts w:ascii="Times New Roman" w:hAnsi="Times New Roman" w:cs="Times New Roman"/>
          <w:noProof/>
        </w:rPr>
        <w:t xml:space="preserve"> Dzuds, droughts, and livestock mortality in Mongolia. </w:t>
      </w:r>
      <w:r w:rsidRPr="00C938CA">
        <w:rPr>
          <w:rFonts w:ascii="Times New Roman" w:hAnsi="Times New Roman" w:cs="Times New Roman"/>
          <w:i/>
          <w:iCs/>
          <w:noProof/>
        </w:rPr>
        <w:t xml:space="preserve">Environ. Res. </w:t>
      </w:r>
      <w:r w:rsidRPr="00C938CA">
        <w:rPr>
          <w:rFonts w:ascii="Times New Roman" w:hAnsi="Times New Roman" w:cs="Times New Roman"/>
          <w:i/>
          <w:iCs/>
          <w:noProof/>
        </w:rPr>
        <w:lastRenderedPageBreak/>
        <w:t>Lett.</w:t>
      </w:r>
      <w:r w:rsidRPr="00C938CA">
        <w:rPr>
          <w:rFonts w:ascii="Times New Roman" w:hAnsi="Times New Roman" w:cs="Times New Roman"/>
          <w:noProof/>
        </w:rPr>
        <w:t xml:space="preserve"> </w:t>
      </w:r>
      <w:r w:rsidRPr="00C938CA">
        <w:rPr>
          <w:rFonts w:ascii="Times New Roman" w:hAnsi="Times New Roman" w:cs="Times New Roman"/>
          <w:b/>
          <w:bCs/>
          <w:noProof/>
        </w:rPr>
        <w:t>10,</w:t>
      </w:r>
      <w:r w:rsidRPr="00C938CA">
        <w:rPr>
          <w:rFonts w:ascii="Times New Roman" w:hAnsi="Times New Roman" w:cs="Times New Roman"/>
          <w:noProof/>
        </w:rPr>
        <w:t xml:space="preserve"> (2015).</w:t>
      </w:r>
    </w:p>
    <w:p w14:paraId="1B3CB0A3"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19.</w:t>
      </w:r>
      <w:r w:rsidRPr="00C938CA">
        <w:rPr>
          <w:rFonts w:ascii="Times New Roman" w:hAnsi="Times New Roman" w:cs="Times New Roman"/>
          <w:noProof/>
        </w:rPr>
        <w:tab/>
        <w:t xml:space="preserve">FAO. </w:t>
      </w:r>
      <w:r w:rsidRPr="00C938CA">
        <w:rPr>
          <w:rFonts w:ascii="Times New Roman" w:hAnsi="Times New Roman" w:cs="Times New Roman"/>
          <w:i/>
          <w:iCs/>
          <w:noProof/>
        </w:rPr>
        <w:t>National Aquaculture Sector Overview. Hungary. National Aquaculture Sector Overview Fact Sheets. Text by Varadi, L. In: FAO Fisheries and Aquaculture Department [online]. Rome. Updated 1 January 2003.</w:t>
      </w:r>
      <w:r w:rsidRPr="00C938CA">
        <w:rPr>
          <w:rFonts w:ascii="Times New Roman" w:hAnsi="Times New Roman" w:cs="Times New Roman"/>
          <w:noProof/>
        </w:rPr>
        <w:t xml:space="preserve"> (2003).</w:t>
      </w:r>
    </w:p>
    <w:p w14:paraId="025113BB"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20.</w:t>
      </w:r>
      <w:r w:rsidRPr="00C938CA">
        <w:rPr>
          <w:rFonts w:ascii="Times New Roman" w:hAnsi="Times New Roman" w:cs="Times New Roman"/>
          <w:noProof/>
        </w:rPr>
        <w:tab/>
        <w:t xml:space="preserve">Kimenyi, M. </w:t>
      </w:r>
      <w:r w:rsidRPr="00C938CA">
        <w:rPr>
          <w:rFonts w:ascii="Times New Roman" w:hAnsi="Times New Roman" w:cs="Times New Roman"/>
          <w:i/>
          <w:iCs/>
          <w:noProof/>
        </w:rPr>
        <w:t>et al.</w:t>
      </w:r>
      <w:r w:rsidRPr="00C938CA">
        <w:rPr>
          <w:rFonts w:ascii="Times New Roman" w:hAnsi="Times New Roman" w:cs="Times New Roman"/>
          <w:noProof/>
        </w:rPr>
        <w:t xml:space="preserve"> </w:t>
      </w:r>
      <w:r w:rsidRPr="00C938CA">
        <w:rPr>
          <w:rFonts w:ascii="Times New Roman" w:hAnsi="Times New Roman" w:cs="Times New Roman"/>
          <w:i/>
          <w:iCs/>
          <w:noProof/>
        </w:rPr>
        <w:t>The Impact of Conflict and Political Instability on Agricultural Investments in Mali and Nigeria. Afrca Growth Initiative. Working Paper 17.</w:t>
      </w:r>
      <w:r w:rsidRPr="00C938CA">
        <w:rPr>
          <w:rFonts w:ascii="Times New Roman" w:hAnsi="Times New Roman" w:cs="Times New Roman"/>
          <w:noProof/>
        </w:rPr>
        <w:t xml:space="preserve"> (2014).</w:t>
      </w:r>
    </w:p>
    <w:p w14:paraId="7B6E92BB"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21.</w:t>
      </w:r>
      <w:r w:rsidRPr="00C938CA">
        <w:rPr>
          <w:rFonts w:ascii="Times New Roman" w:hAnsi="Times New Roman" w:cs="Times New Roman"/>
          <w:noProof/>
        </w:rPr>
        <w:tab/>
        <w:t xml:space="preserve">FAO. </w:t>
      </w:r>
      <w:r w:rsidRPr="00C938CA">
        <w:rPr>
          <w:rFonts w:ascii="Times New Roman" w:hAnsi="Times New Roman" w:cs="Times New Roman"/>
          <w:i/>
          <w:iCs/>
          <w:noProof/>
        </w:rPr>
        <w:t>National Aquaculture Sector Overview. Morocco. National Aquaculture Sector Overview Fact Sheets. Text by Abdellatif, O.; El- Ahdal, M. In: FAO Fisheries and Aquaculture Department [online]. Rome.</w:t>
      </w:r>
      <w:r w:rsidRPr="00C938CA">
        <w:rPr>
          <w:rFonts w:ascii="Times New Roman" w:hAnsi="Times New Roman" w:cs="Times New Roman"/>
          <w:noProof/>
        </w:rPr>
        <w:t xml:space="preserve"> (2005).</w:t>
      </w:r>
    </w:p>
    <w:p w14:paraId="5C00156B"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22.</w:t>
      </w:r>
      <w:r w:rsidRPr="00C938CA">
        <w:rPr>
          <w:rFonts w:ascii="Times New Roman" w:hAnsi="Times New Roman" w:cs="Times New Roman"/>
          <w:noProof/>
        </w:rPr>
        <w:tab/>
        <w:t xml:space="preserve">Pauly, D. &amp; Zeller, D. Comments on FAOs State of World Fisheries and Aquaculture (SOFIA 2016). </w:t>
      </w:r>
      <w:r w:rsidRPr="00C938CA">
        <w:rPr>
          <w:rFonts w:ascii="Times New Roman" w:hAnsi="Times New Roman" w:cs="Times New Roman"/>
          <w:i/>
          <w:iCs/>
          <w:noProof/>
        </w:rPr>
        <w:t>Mar. Policy</w:t>
      </w:r>
      <w:r w:rsidRPr="00C938CA">
        <w:rPr>
          <w:rFonts w:ascii="Times New Roman" w:hAnsi="Times New Roman" w:cs="Times New Roman"/>
          <w:noProof/>
        </w:rPr>
        <w:t xml:space="preserve"> </w:t>
      </w:r>
      <w:r w:rsidRPr="00C938CA">
        <w:rPr>
          <w:rFonts w:ascii="Times New Roman" w:hAnsi="Times New Roman" w:cs="Times New Roman"/>
          <w:b/>
          <w:bCs/>
          <w:noProof/>
        </w:rPr>
        <w:t>77,</w:t>
      </w:r>
      <w:r w:rsidRPr="00C938CA">
        <w:rPr>
          <w:rFonts w:ascii="Times New Roman" w:hAnsi="Times New Roman" w:cs="Times New Roman"/>
          <w:noProof/>
        </w:rPr>
        <w:t xml:space="preserve"> 176–181 (2017).</w:t>
      </w:r>
    </w:p>
    <w:p w14:paraId="0A429E63"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23.</w:t>
      </w:r>
      <w:r w:rsidRPr="00C938CA">
        <w:rPr>
          <w:rFonts w:ascii="Times New Roman" w:hAnsi="Times New Roman" w:cs="Times New Roman"/>
          <w:noProof/>
        </w:rPr>
        <w:tab/>
        <w:t xml:space="preserve">Petrick, M. </w:t>
      </w:r>
      <w:r w:rsidRPr="00C938CA">
        <w:rPr>
          <w:rFonts w:ascii="Times New Roman" w:hAnsi="Times New Roman" w:cs="Times New Roman"/>
          <w:i/>
          <w:iCs/>
          <w:noProof/>
        </w:rPr>
        <w:t>Modernizing Russia’s cattle and dairy Sectors under WTO conditions: Insights from East Germany</w:t>
      </w:r>
      <w:r w:rsidRPr="00C938CA">
        <w:rPr>
          <w:rFonts w:ascii="Times New Roman" w:hAnsi="Times New Roman" w:cs="Times New Roman"/>
          <w:noProof/>
        </w:rPr>
        <w:t xml:space="preserve">. </w:t>
      </w:r>
      <w:r w:rsidRPr="00C938CA">
        <w:rPr>
          <w:rFonts w:ascii="Times New Roman" w:hAnsi="Times New Roman" w:cs="Times New Roman"/>
          <w:i/>
          <w:iCs/>
          <w:noProof/>
        </w:rPr>
        <w:t>Discussion Paper, Leibniz Institute of Agricultural Development in Transition Economic</w:t>
      </w:r>
      <w:r w:rsidRPr="00C938CA">
        <w:rPr>
          <w:rFonts w:ascii="Times New Roman" w:hAnsi="Times New Roman" w:cs="Times New Roman"/>
          <w:noProof/>
        </w:rPr>
        <w:t xml:space="preserve"> </w:t>
      </w:r>
      <w:r w:rsidRPr="00C938CA">
        <w:rPr>
          <w:rFonts w:ascii="Times New Roman" w:hAnsi="Times New Roman" w:cs="Times New Roman"/>
          <w:b/>
          <w:bCs/>
          <w:noProof/>
        </w:rPr>
        <w:t>150,</w:t>
      </w:r>
      <w:r w:rsidRPr="00C938CA">
        <w:rPr>
          <w:rFonts w:ascii="Times New Roman" w:hAnsi="Times New Roman" w:cs="Times New Roman"/>
          <w:noProof/>
        </w:rPr>
        <w:t xml:space="preserve"> (2014).</w:t>
      </w:r>
    </w:p>
    <w:p w14:paraId="38C300C0"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24.</w:t>
      </w:r>
      <w:r w:rsidRPr="00C938CA">
        <w:rPr>
          <w:rFonts w:ascii="Times New Roman" w:hAnsi="Times New Roman" w:cs="Times New Roman"/>
          <w:noProof/>
        </w:rPr>
        <w:tab/>
        <w:t xml:space="preserve">Noland, M. Famine and Reform in North Korea. </w:t>
      </w:r>
      <w:r w:rsidRPr="00C938CA">
        <w:rPr>
          <w:rFonts w:ascii="Times New Roman" w:hAnsi="Times New Roman" w:cs="Times New Roman"/>
          <w:i/>
          <w:iCs/>
          <w:noProof/>
        </w:rPr>
        <w:t>Asian Econ. Pap.</w:t>
      </w:r>
      <w:r w:rsidRPr="00C938CA">
        <w:rPr>
          <w:rFonts w:ascii="Times New Roman" w:hAnsi="Times New Roman" w:cs="Times New Roman"/>
          <w:noProof/>
        </w:rPr>
        <w:t xml:space="preserve"> </w:t>
      </w:r>
      <w:r w:rsidRPr="00C938CA">
        <w:rPr>
          <w:rFonts w:ascii="Times New Roman" w:hAnsi="Times New Roman" w:cs="Times New Roman"/>
          <w:b/>
          <w:bCs/>
          <w:noProof/>
        </w:rPr>
        <w:t>3,</w:t>
      </w:r>
      <w:r w:rsidRPr="00C938CA">
        <w:rPr>
          <w:rFonts w:ascii="Times New Roman" w:hAnsi="Times New Roman" w:cs="Times New Roman"/>
          <w:noProof/>
        </w:rPr>
        <w:t xml:space="preserve"> 1–40 (2004).</w:t>
      </w:r>
    </w:p>
    <w:p w14:paraId="2C0095DA"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25.</w:t>
      </w:r>
      <w:r w:rsidRPr="00C938CA">
        <w:rPr>
          <w:rFonts w:ascii="Times New Roman" w:hAnsi="Times New Roman" w:cs="Times New Roman"/>
          <w:noProof/>
        </w:rPr>
        <w:tab/>
        <w:t xml:space="preserve">Folke, C. </w:t>
      </w:r>
      <w:r w:rsidRPr="00C938CA">
        <w:rPr>
          <w:rFonts w:ascii="Times New Roman" w:hAnsi="Times New Roman" w:cs="Times New Roman"/>
          <w:i/>
          <w:iCs/>
          <w:noProof/>
        </w:rPr>
        <w:t>et al.</w:t>
      </w:r>
      <w:r w:rsidRPr="00C938CA">
        <w:rPr>
          <w:rFonts w:ascii="Times New Roman" w:hAnsi="Times New Roman" w:cs="Times New Roman"/>
          <w:noProof/>
        </w:rPr>
        <w:t xml:space="preserve"> Regime Shifts, Resilience, and Biodiversity in Ecosystem Management. </w:t>
      </w:r>
      <w:r w:rsidRPr="00C938CA">
        <w:rPr>
          <w:rFonts w:ascii="Times New Roman" w:hAnsi="Times New Roman" w:cs="Times New Roman"/>
          <w:i/>
          <w:iCs/>
          <w:noProof/>
        </w:rPr>
        <w:t>Annu. Rev. Ecol. Evol. Syst.</w:t>
      </w:r>
      <w:r w:rsidRPr="00C938CA">
        <w:rPr>
          <w:rFonts w:ascii="Times New Roman" w:hAnsi="Times New Roman" w:cs="Times New Roman"/>
          <w:noProof/>
        </w:rPr>
        <w:t xml:space="preserve"> </w:t>
      </w:r>
      <w:r w:rsidRPr="00C938CA">
        <w:rPr>
          <w:rFonts w:ascii="Times New Roman" w:hAnsi="Times New Roman" w:cs="Times New Roman"/>
          <w:b/>
          <w:bCs/>
          <w:noProof/>
        </w:rPr>
        <w:t>35,</w:t>
      </w:r>
      <w:r w:rsidRPr="00C938CA">
        <w:rPr>
          <w:rFonts w:ascii="Times New Roman" w:hAnsi="Times New Roman" w:cs="Times New Roman"/>
          <w:noProof/>
        </w:rPr>
        <w:t xml:space="preserve"> 557–581 (2004).</w:t>
      </w:r>
    </w:p>
    <w:p w14:paraId="2D818657"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26.</w:t>
      </w:r>
      <w:r w:rsidRPr="00C938CA">
        <w:rPr>
          <w:rFonts w:ascii="Times New Roman" w:hAnsi="Times New Roman" w:cs="Times New Roman"/>
          <w:noProof/>
        </w:rPr>
        <w:tab/>
        <w:t xml:space="preserve">Dakos, V., Carpenter, S. R., van Nes, E. H. &amp; Scheffer, M. Resilience indicators: prospects and limitations for early warnings of regime shifts. </w:t>
      </w:r>
      <w:r w:rsidRPr="00C938CA">
        <w:rPr>
          <w:rFonts w:ascii="Times New Roman" w:hAnsi="Times New Roman" w:cs="Times New Roman"/>
          <w:i/>
          <w:iCs/>
          <w:noProof/>
        </w:rPr>
        <w:t>Philos. Trans. R. Soc. B Biol. Sci.</w:t>
      </w:r>
      <w:r w:rsidRPr="00C938CA">
        <w:rPr>
          <w:rFonts w:ascii="Times New Roman" w:hAnsi="Times New Roman" w:cs="Times New Roman"/>
          <w:noProof/>
        </w:rPr>
        <w:t xml:space="preserve"> </w:t>
      </w:r>
      <w:r w:rsidRPr="00C938CA">
        <w:rPr>
          <w:rFonts w:ascii="Times New Roman" w:hAnsi="Times New Roman" w:cs="Times New Roman"/>
          <w:b/>
          <w:bCs/>
          <w:noProof/>
        </w:rPr>
        <w:t>370,</w:t>
      </w:r>
      <w:r w:rsidRPr="00C938CA">
        <w:rPr>
          <w:rFonts w:ascii="Times New Roman" w:hAnsi="Times New Roman" w:cs="Times New Roman"/>
          <w:noProof/>
        </w:rPr>
        <w:t xml:space="preserve"> 20130263–20130263 (2014).</w:t>
      </w:r>
    </w:p>
    <w:p w14:paraId="5D0B8FA5"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27.</w:t>
      </w:r>
      <w:r w:rsidRPr="00C938CA">
        <w:rPr>
          <w:rFonts w:ascii="Times New Roman" w:hAnsi="Times New Roman" w:cs="Times New Roman"/>
          <w:noProof/>
        </w:rPr>
        <w:tab/>
        <w:t xml:space="preserve">Liu, J. </w:t>
      </w:r>
      <w:r w:rsidRPr="00C938CA">
        <w:rPr>
          <w:rFonts w:ascii="Times New Roman" w:hAnsi="Times New Roman" w:cs="Times New Roman"/>
          <w:i/>
          <w:iCs/>
          <w:noProof/>
        </w:rPr>
        <w:t>et al.</w:t>
      </w:r>
      <w:r w:rsidRPr="00C938CA">
        <w:rPr>
          <w:rFonts w:ascii="Times New Roman" w:hAnsi="Times New Roman" w:cs="Times New Roman"/>
          <w:noProof/>
        </w:rPr>
        <w:t xml:space="preserve"> Framing Sustainability in a Telecoupled World. </w:t>
      </w:r>
      <w:r w:rsidRPr="00C938CA">
        <w:rPr>
          <w:rFonts w:ascii="Times New Roman" w:hAnsi="Times New Roman" w:cs="Times New Roman"/>
          <w:i/>
          <w:iCs/>
          <w:noProof/>
        </w:rPr>
        <w:t>Ecol. Soc.</w:t>
      </w:r>
      <w:r w:rsidRPr="00C938CA">
        <w:rPr>
          <w:rFonts w:ascii="Times New Roman" w:hAnsi="Times New Roman" w:cs="Times New Roman"/>
          <w:noProof/>
        </w:rPr>
        <w:t xml:space="preserve"> </w:t>
      </w:r>
      <w:r w:rsidRPr="00C938CA">
        <w:rPr>
          <w:rFonts w:ascii="Times New Roman" w:hAnsi="Times New Roman" w:cs="Times New Roman"/>
          <w:b/>
          <w:bCs/>
          <w:noProof/>
        </w:rPr>
        <w:t>2,</w:t>
      </w:r>
      <w:r w:rsidRPr="00C938CA">
        <w:rPr>
          <w:rFonts w:ascii="Times New Roman" w:hAnsi="Times New Roman" w:cs="Times New Roman"/>
          <w:noProof/>
        </w:rPr>
        <w:t xml:space="preserve"> (2013).</w:t>
      </w:r>
    </w:p>
    <w:p w14:paraId="1F929731"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28.</w:t>
      </w:r>
      <w:r w:rsidRPr="00C938CA">
        <w:rPr>
          <w:rFonts w:ascii="Times New Roman" w:hAnsi="Times New Roman" w:cs="Times New Roman"/>
          <w:noProof/>
        </w:rPr>
        <w:tab/>
        <w:t xml:space="preserve">Perry, B. D., Grace, D. &amp; Sones, K. Current drivers and future directions of global livestock disease dynamics. </w:t>
      </w:r>
      <w:r w:rsidRPr="00C938CA">
        <w:rPr>
          <w:rFonts w:ascii="Times New Roman" w:hAnsi="Times New Roman" w:cs="Times New Roman"/>
          <w:i/>
          <w:iCs/>
          <w:noProof/>
        </w:rPr>
        <w:t>Proc. Natl. Acad. Sci.</w:t>
      </w:r>
      <w:r w:rsidRPr="00C938CA">
        <w:rPr>
          <w:rFonts w:ascii="Times New Roman" w:hAnsi="Times New Roman" w:cs="Times New Roman"/>
          <w:noProof/>
        </w:rPr>
        <w:t xml:space="preserve"> </w:t>
      </w:r>
      <w:r w:rsidRPr="00C938CA">
        <w:rPr>
          <w:rFonts w:ascii="Times New Roman" w:hAnsi="Times New Roman" w:cs="Times New Roman"/>
          <w:b/>
          <w:bCs/>
          <w:noProof/>
        </w:rPr>
        <w:t>110,</w:t>
      </w:r>
      <w:r w:rsidRPr="00C938CA">
        <w:rPr>
          <w:rFonts w:ascii="Times New Roman" w:hAnsi="Times New Roman" w:cs="Times New Roman"/>
          <w:noProof/>
        </w:rPr>
        <w:t xml:space="preserve"> 20871–20877 (2013).</w:t>
      </w:r>
    </w:p>
    <w:p w14:paraId="55BEFC01"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29.</w:t>
      </w:r>
      <w:r w:rsidRPr="00C938CA">
        <w:rPr>
          <w:rFonts w:ascii="Times New Roman" w:hAnsi="Times New Roman" w:cs="Times New Roman"/>
          <w:noProof/>
        </w:rPr>
        <w:tab/>
        <w:t xml:space="preserve">Froehlich, H. E., Runge, C. A., Gentry, R. R., Gaines, S. D. &amp; Halpern, B. S. Comparative terrestrial feed and land use of an aquaculture-dominant world. </w:t>
      </w:r>
      <w:r w:rsidRPr="00C938CA">
        <w:rPr>
          <w:rFonts w:ascii="Times New Roman" w:hAnsi="Times New Roman" w:cs="Times New Roman"/>
          <w:i/>
          <w:iCs/>
          <w:noProof/>
        </w:rPr>
        <w:t>Proc. Natl. Acad. Sci. U. S. A.</w:t>
      </w:r>
      <w:r w:rsidRPr="00C938CA">
        <w:rPr>
          <w:rFonts w:ascii="Times New Roman" w:hAnsi="Times New Roman" w:cs="Times New Roman"/>
          <w:noProof/>
        </w:rPr>
        <w:t xml:space="preserve"> 201801692 (2018). doi:10.1073/pnas.1801692115</w:t>
      </w:r>
    </w:p>
    <w:p w14:paraId="1AD69DF7"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30.</w:t>
      </w:r>
      <w:r w:rsidRPr="00C938CA">
        <w:rPr>
          <w:rFonts w:ascii="Times New Roman" w:hAnsi="Times New Roman" w:cs="Times New Roman"/>
          <w:noProof/>
        </w:rPr>
        <w:tab/>
        <w:t xml:space="preserve">Galaz, V., Gars, J., Moberg, F., Nykvist, B. &amp; Repinski, C. Why Ecologists Should Care about Financial Markets. </w:t>
      </w:r>
      <w:r w:rsidRPr="00C938CA">
        <w:rPr>
          <w:rFonts w:ascii="Times New Roman" w:hAnsi="Times New Roman" w:cs="Times New Roman"/>
          <w:i/>
          <w:iCs/>
          <w:noProof/>
        </w:rPr>
        <w:t>Trends Ecol. Evol.</w:t>
      </w:r>
      <w:r w:rsidRPr="00C938CA">
        <w:rPr>
          <w:rFonts w:ascii="Times New Roman" w:hAnsi="Times New Roman" w:cs="Times New Roman"/>
          <w:noProof/>
        </w:rPr>
        <w:t xml:space="preserve"> </w:t>
      </w:r>
      <w:r w:rsidRPr="00C938CA">
        <w:rPr>
          <w:rFonts w:ascii="Times New Roman" w:hAnsi="Times New Roman" w:cs="Times New Roman"/>
          <w:b/>
          <w:bCs/>
          <w:noProof/>
        </w:rPr>
        <w:t>30,</w:t>
      </w:r>
      <w:r w:rsidRPr="00C938CA">
        <w:rPr>
          <w:rFonts w:ascii="Times New Roman" w:hAnsi="Times New Roman" w:cs="Times New Roman"/>
          <w:noProof/>
        </w:rPr>
        <w:t xml:space="preserve"> 571–580 (2015).</w:t>
      </w:r>
    </w:p>
    <w:p w14:paraId="3676B9EA"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31.</w:t>
      </w:r>
      <w:r w:rsidRPr="00C938CA">
        <w:rPr>
          <w:rFonts w:ascii="Times New Roman" w:hAnsi="Times New Roman" w:cs="Times New Roman"/>
          <w:noProof/>
        </w:rPr>
        <w:tab/>
        <w:t xml:space="preserve">Suweis, S. </w:t>
      </w:r>
      <w:r w:rsidRPr="00C938CA">
        <w:rPr>
          <w:rFonts w:ascii="Times New Roman" w:hAnsi="Times New Roman" w:cs="Times New Roman"/>
          <w:i/>
          <w:iCs/>
          <w:noProof/>
        </w:rPr>
        <w:t>et al.</w:t>
      </w:r>
      <w:r w:rsidRPr="00C938CA">
        <w:rPr>
          <w:rFonts w:ascii="Times New Roman" w:hAnsi="Times New Roman" w:cs="Times New Roman"/>
          <w:noProof/>
        </w:rPr>
        <w:t xml:space="preserve"> Resilience and reactivity of global food security. </w:t>
      </w:r>
      <w:r w:rsidRPr="00C938CA">
        <w:rPr>
          <w:rFonts w:ascii="Times New Roman" w:hAnsi="Times New Roman" w:cs="Times New Roman"/>
          <w:i/>
          <w:iCs/>
          <w:noProof/>
        </w:rPr>
        <w:t>Proc. Natl. Acad. Sci.</w:t>
      </w:r>
      <w:r w:rsidRPr="00C938CA">
        <w:rPr>
          <w:rFonts w:ascii="Times New Roman" w:hAnsi="Times New Roman" w:cs="Times New Roman"/>
          <w:noProof/>
        </w:rPr>
        <w:t xml:space="preserve"> </w:t>
      </w:r>
      <w:r w:rsidRPr="00C938CA">
        <w:rPr>
          <w:rFonts w:ascii="Times New Roman" w:hAnsi="Times New Roman" w:cs="Times New Roman"/>
          <w:b/>
          <w:bCs/>
          <w:noProof/>
        </w:rPr>
        <w:t>112,</w:t>
      </w:r>
      <w:r w:rsidRPr="00C938CA">
        <w:rPr>
          <w:rFonts w:ascii="Times New Roman" w:hAnsi="Times New Roman" w:cs="Times New Roman"/>
          <w:noProof/>
        </w:rPr>
        <w:t xml:space="preserve"> E4811–E4811 (2015).</w:t>
      </w:r>
    </w:p>
    <w:p w14:paraId="03C70DCB"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32.</w:t>
      </w:r>
      <w:r w:rsidRPr="00C938CA">
        <w:rPr>
          <w:rFonts w:ascii="Times New Roman" w:hAnsi="Times New Roman" w:cs="Times New Roman"/>
          <w:noProof/>
        </w:rPr>
        <w:tab/>
        <w:t xml:space="preserve">Puma, M. J., Bose, S., Chon, S. Y. &amp; Cook, B. I. Assessing the evolving fragility of the global food system. </w:t>
      </w:r>
      <w:r w:rsidRPr="00C938CA">
        <w:rPr>
          <w:rFonts w:ascii="Times New Roman" w:hAnsi="Times New Roman" w:cs="Times New Roman"/>
          <w:i/>
          <w:iCs/>
          <w:noProof/>
        </w:rPr>
        <w:t>Environ. Res. Lett.</w:t>
      </w:r>
      <w:r w:rsidRPr="00C938CA">
        <w:rPr>
          <w:rFonts w:ascii="Times New Roman" w:hAnsi="Times New Roman" w:cs="Times New Roman"/>
          <w:noProof/>
        </w:rPr>
        <w:t xml:space="preserve"> </w:t>
      </w:r>
      <w:r w:rsidRPr="00C938CA">
        <w:rPr>
          <w:rFonts w:ascii="Times New Roman" w:hAnsi="Times New Roman" w:cs="Times New Roman"/>
          <w:b/>
          <w:bCs/>
          <w:noProof/>
        </w:rPr>
        <w:t>10,</w:t>
      </w:r>
      <w:r w:rsidRPr="00C938CA">
        <w:rPr>
          <w:rFonts w:ascii="Times New Roman" w:hAnsi="Times New Roman" w:cs="Times New Roman"/>
          <w:noProof/>
        </w:rPr>
        <w:t xml:space="preserve"> (2015).</w:t>
      </w:r>
    </w:p>
    <w:p w14:paraId="0668D8AD"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33.</w:t>
      </w:r>
      <w:r w:rsidRPr="00C938CA">
        <w:rPr>
          <w:rFonts w:ascii="Times New Roman" w:hAnsi="Times New Roman" w:cs="Times New Roman"/>
          <w:noProof/>
        </w:rPr>
        <w:tab/>
        <w:t xml:space="preserve">Uppsala Universitet. ViEWS: a political Violence Early-Warning System. </w:t>
      </w:r>
      <w:r w:rsidRPr="00C938CA">
        <w:rPr>
          <w:rFonts w:ascii="Times New Roman" w:hAnsi="Times New Roman" w:cs="Times New Roman"/>
          <w:i/>
          <w:iCs/>
          <w:noProof/>
        </w:rPr>
        <w:t>Department of peace and conflict research</w:t>
      </w:r>
      <w:r w:rsidRPr="00C938CA">
        <w:rPr>
          <w:rFonts w:ascii="Times New Roman" w:hAnsi="Times New Roman" w:cs="Times New Roman"/>
          <w:noProof/>
        </w:rPr>
        <w:t xml:space="preserve"> (2017). Available at: http://www.pcr.uu.se/research/views/. </w:t>
      </w:r>
    </w:p>
    <w:p w14:paraId="7F4D1399"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34.</w:t>
      </w:r>
      <w:r w:rsidRPr="00C938CA">
        <w:rPr>
          <w:rFonts w:ascii="Times New Roman" w:hAnsi="Times New Roman" w:cs="Times New Roman"/>
          <w:noProof/>
        </w:rPr>
        <w:tab/>
        <w:t xml:space="preserve">Devereaux, S. Social protection for enhanced food security in sub-Saharan Africa. </w:t>
      </w:r>
      <w:r w:rsidRPr="00C938CA">
        <w:rPr>
          <w:rFonts w:ascii="Times New Roman" w:hAnsi="Times New Roman" w:cs="Times New Roman"/>
          <w:i/>
          <w:iCs/>
          <w:noProof/>
        </w:rPr>
        <w:t>Food Policy</w:t>
      </w:r>
      <w:r w:rsidRPr="00C938CA">
        <w:rPr>
          <w:rFonts w:ascii="Times New Roman" w:hAnsi="Times New Roman" w:cs="Times New Roman"/>
          <w:noProof/>
        </w:rPr>
        <w:t xml:space="preserve"> </w:t>
      </w:r>
      <w:r w:rsidRPr="00C938CA">
        <w:rPr>
          <w:rFonts w:ascii="Times New Roman" w:hAnsi="Times New Roman" w:cs="Times New Roman"/>
          <w:b/>
          <w:bCs/>
          <w:noProof/>
        </w:rPr>
        <w:t>60,</w:t>
      </w:r>
      <w:r w:rsidRPr="00C938CA">
        <w:rPr>
          <w:rFonts w:ascii="Times New Roman" w:hAnsi="Times New Roman" w:cs="Times New Roman"/>
          <w:noProof/>
        </w:rPr>
        <w:t xml:space="preserve"> 56–72 (2016).</w:t>
      </w:r>
    </w:p>
    <w:p w14:paraId="4AF5E1F9"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35.</w:t>
      </w:r>
      <w:r w:rsidRPr="00C938CA">
        <w:rPr>
          <w:rFonts w:ascii="Times New Roman" w:hAnsi="Times New Roman" w:cs="Times New Roman"/>
          <w:noProof/>
        </w:rPr>
        <w:tab/>
        <w:t xml:space="preserve">Khan, Z. R. </w:t>
      </w:r>
      <w:r w:rsidRPr="00C938CA">
        <w:rPr>
          <w:rFonts w:ascii="Times New Roman" w:hAnsi="Times New Roman" w:cs="Times New Roman"/>
          <w:i/>
          <w:iCs/>
          <w:noProof/>
        </w:rPr>
        <w:t>et al.</w:t>
      </w:r>
      <w:r w:rsidRPr="00C938CA">
        <w:rPr>
          <w:rFonts w:ascii="Times New Roman" w:hAnsi="Times New Roman" w:cs="Times New Roman"/>
          <w:noProof/>
        </w:rPr>
        <w:t xml:space="preserve"> Achieving food security for one million sub-Saharan African poor through push-pull innovation by 2020. </w:t>
      </w:r>
      <w:r w:rsidRPr="00C938CA">
        <w:rPr>
          <w:rFonts w:ascii="Times New Roman" w:hAnsi="Times New Roman" w:cs="Times New Roman"/>
          <w:i/>
          <w:iCs/>
          <w:noProof/>
        </w:rPr>
        <w:t>Philos. Trans. R. Soc. B Biol. Sci.</w:t>
      </w:r>
      <w:r w:rsidRPr="00C938CA">
        <w:rPr>
          <w:rFonts w:ascii="Times New Roman" w:hAnsi="Times New Roman" w:cs="Times New Roman"/>
          <w:noProof/>
        </w:rPr>
        <w:t xml:space="preserve"> </w:t>
      </w:r>
      <w:r w:rsidRPr="00C938CA">
        <w:rPr>
          <w:rFonts w:ascii="Times New Roman" w:hAnsi="Times New Roman" w:cs="Times New Roman"/>
          <w:b/>
          <w:bCs/>
          <w:noProof/>
        </w:rPr>
        <w:t>369,</w:t>
      </w:r>
      <w:r w:rsidRPr="00C938CA">
        <w:rPr>
          <w:rFonts w:ascii="Times New Roman" w:hAnsi="Times New Roman" w:cs="Times New Roman"/>
          <w:noProof/>
        </w:rPr>
        <w:t xml:space="preserve"> 20120284–20120284 (2014).</w:t>
      </w:r>
    </w:p>
    <w:p w14:paraId="55EADE01"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lastRenderedPageBreak/>
        <w:t>36.</w:t>
      </w:r>
      <w:r w:rsidRPr="00C938CA">
        <w:rPr>
          <w:rFonts w:ascii="Times New Roman" w:hAnsi="Times New Roman" w:cs="Times New Roman"/>
          <w:noProof/>
        </w:rPr>
        <w:tab/>
        <w:t xml:space="preserve">Hazell, P. B. R. &amp; Hess, U. Drought insurance for agricultural development and food security in dryland areas. </w:t>
      </w:r>
      <w:r w:rsidRPr="00C938CA">
        <w:rPr>
          <w:rFonts w:ascii="Times New Roman" w:hAnsi="Times New Roman" w:cs="Times New Roman"/>
          <w:i/>
          <w:iCs/>
          <w:noProof/>
        </w:rPr>
        <w:t>Food Secur.</w:t>
      </w:r>
      <w:r w:rsidRPr="00C938CA">
        <w:rPr>
          <w:rFonts w:ascii="Times New Roman" w:hAnsi="Times New Roman" w:cs="Times New Roman"/>
          <w:noProof/>
        </w:rPr>
        <w:t xml:space="preserve"> </w:t>
      </w:r>
      <w:r w:rsidRPr="00C938CA">
        <w:rPr>
          <w:rFonts w:ascii="Times New Roman" w:hAnsi="Times New Roman" w:cs="Times New Roman"/>
          <w:b/>
          <w:bCs/>
          <w:noProof/>
        </w:rPr>
        <w:t>2,</w:t>
      </w:r>
      <w:r w:rsidRPr="00C938CA">
        <w:rPr>
          <w:rFonts w:ascii="Times New Roman" w:hAnsi="Times New Roman" w:cs="Times New Roman"/>
          <w:noProof/>
        </w:rPr>
        <w:t xml:space="preserve"> 395–405 (2010).</w:t>
      </w:r>
    </w:p>
    <w:p w14:paraId="2E53B052"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37.</w:t>
      </w:r>
      <w:r w:rsidRPr="00C938CA">
        <w:rPr>
          <w:rFonts w:ascii="Times New Roman" w:hAnsi="Times New Roman" w:cs="Times New Roman"/>
          <w:noProof/>
        </w:rPr>
        <w:tab/>
        <w:t xml:space="preserve">Cai, W. </w:t>
      </w:r>
      <w:r w:rsidRPr="00C938CA">
        <w:rPr>
          <w:rFonts w:ascii="Times New Roman" w:hAnsi="Times New Roman" w:cs="Times New Roman"/>
          <w:i/>
          <w:iCs/>
          <w:noProof/>
        </w:rPr>
        <w:t>et al.</w:t>
      </w:r>
      <w:r w:rsidRPr="00C938CA">
        <w:rPr>
          <w:rFonts w:ascii="Times New Roman" w:hAnsi="Times New Roman" w:cs="Times New Roman"/>
          <w:noProof/>
        </w:rPr>
        <w:t xml:space="preserve"> Increasing frequency of extreme El Niño events due to greenhouse warming. </w:t>
      </w:r>
      <w:r w:rsidRPr="00C938CA">
        <w:rPr>
          <w:rFonts w:ascii="Times New Roman" w:hAnsi="Times New Roman" w:cs="Times New Roman"/>
          <w:i/>
          <w:iCs/>
          <w:noProof/>
        </w:rPr>
        <w:t>Nat. Clim. Chang.</w:t>
      </w:r>
      <w:r w:rsidRPr="00C938CA">
        <w:rPr>
          <w:rFonts w:ascii="Times New Roman" w:hAnsi="Times New Roman" w:cs="Times New Roman"/>
          <w:noProof/>
        </w:rPr>
        <w:t xml:space="preserve"> </w:t>
      </w:r>
      <w:r w:rsidRPr="00C938CA">
        <w:rPr>
          <w:rFonts w:ascii="Times New Roman" w:hAnsi="Times New Roman" w:cs="Times New Roman"/>
          <w:b/>
          <w:bCs/>
          <w:noProof/>
        </w:rPr>
        <w:t>4,</w:t>
      </w:r>
      <w:r w:rsidRPr="00C938CA">
        <w:rPr>
          <w:rFonts w:ascii="Times New Roman" w:hAnsi="Times New Roman" w:cs="Times New Roman"/>
          <w:noProof/>
        </w:rPr>
        <w:t xml:space="preserve"> 111–116 (2014).</w:t>
      </w:r>
    </w:p>
    <w:p w14:paraId="5B9FF91A"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38.</w:t>
      </w:r>
      <w:r w:rsidRPr="00C938CA">
        <w:rPr>
          <w:rFonts w:ascii="Times New Roman" w:hAnsi="Times New Roman" w:cs="Times New Roman"/>
          <w:noProof/>
        </w:rPr>
        <w:tab/>
        <w:t xml:space="preserve">FAO. </w:t>
      </w:r>
      <w:r w:rsidRPr="00C938CA">
        <w:rPr>
          <w:rFonts w:ascii="Times New Roman" w:hAnsi="Times New Roman" w:cs="Times New Roman"/>
          <w:i/>
          <w:iCs/>
          <w:noProof/>
        </w:rPr>
        <w:t>FAO/WFP Crop and food supply assessment mission to Afghanistan. Global Information and Early Warning Systems on Food and Agriculture World Food Programme</w:t>
      </w:r>
      <w:r w:rsidRPr="00C938CA">
        <w:rPr>
          <w:rFonts w:ascii="Times New Roman" w:hAnsi="Times New Roman" w:cs="Times New Roman"/>
          <w:noProof/>
        </w:rPr>
        <w:t>. (2002).</w:t>
      </w:r>
    </w:p>
    <w:p w14:paraId="232446F2"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39.</w:t>
      </w:r>
      <w:r w:rsidRPr="00C938CA">
        <w:rPr>
          <w:rFonts w:ascii="Times New Roman" w:hAnsi="Times New Roman" w:cs="Times New Roman"/>
          <w:noProof/>
        </w:rPr>
        <w:tab/>
        <w:t xml:space="preserve">Brashares, J. S. </w:t>
      </w:r>
      <w:r w:rsidRPr="00C938CA">
        <w:rPr>
          <w:rFonts w:ascii="Times New Roman" w:hAnsi="Times New Roman" w:cs="Times New Roman"/>
          <w:i/>
          <w:iCs/>
          <w:noProof/>
        </w:rPr>
        <w:t>et al.</w:t>
      </w:r>
      <w:r w:rsidRPr="00C938CA">
        <w:rPr>
          <w:rFonts w:ascii="Times New Roman" w:hAnsi="Times New Roman" w:cs="Times New Roman"/>
          <w:noProof/>
        </w:rPr>
        <w:t xml:space="preserve"> Bushmeat hunting, wildlife declines, and fish supply in West Africa. </w:t>
      </w:r>
      <w:r w:rsidRPr="00C938CA">
        <w:rPr>
          <w:rFonts w:ascii="Times New Roman" w:hAnsi="Times New Roman" w:cs="Times New Roman"/>
          <w:i/>
          <w:iCs/>
          <w:noProof/>
        </w:rPr>
        <w:t>Science (80-. ).</w:t>
      </w:r>
      <w:r w:rsidRPr="00C938CA">
        <w:rPr>
          <w:rFonts w:ascii="Times New Roman" w:hAnsi="Times New Roman" w:cs="Times New Roman"/>
          <w:noProof/>
        </w:rPr>
        <w:t xml:space="preserve"> </w:t>
      </w:r>
      <w:r w:rsidRPr="00C938CA">
        <w:rPr>
          <w:rFonts w:ascii="Times New Roman" w:hAnsi="Times New Roman" w:cs="Times New Roman"/>
          <w:b/>
          <w:bCs/>
          <w:noProof/>
        </w:rPr>
        <w:t>306,</w:t>
      </w:r>
      <w:r w:rsidRPr="00C938CA">
        <w:rPr>
          <w:rFonts w:ascii="Times New Roman" w:hAnsi="Times New Roman" w:cs="Times New Roman"/>
          <w:noProof/>
        </w:rPr>
        <w:t xml:space="preserve"> 1180–1183 (2004).</w:t>
      </w:r>
    </w:p>
    <w:p w14:paraId="41C265FD"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40.</w:t>
      </w:r>
      <w:r w:rsidRPr="00C938CA">
        <w:rPr>
          <w:rFonts w:ascii="Times New Roman" w:hAnsi="Times New Roman" w:cs="Times New Roman"/>
          <w:noProof/>
        </w:rPr>
        <w:tab/>
        <w:t xml:space="preserve">Ramdeen, R., Harper, S. &amp; Zeller, D. Reconstruction of total marine fisheries catches for Dominica (1950-2010). </w:t>
      </w:r>
      <w:r w:rsidRPr="00C938CA">
        <w:rPr>
          <w:rFonts w:ascii="Times New Roman" w:hAnsi="Times New Roman" w:cs="Times New Roman"/>
          <w:i/>
          <w:iCs/>
          <w:noProof/>
        </w:rPr>
        <w:t>Fish. Catch Reconstr. Islands, Part IV. Fish. Cent. Res. Reports. Sea Around Us Fish. Centre, Univ. Bristish Columbia</w:t>
      </w:r>
      <w:r w:rsidRPr="00C938CA">
        <w:rPr>
          <w:rFonts w:ascii="Times New Roman" w:hAnsi="Times New Roman" w:cs="Times New Roman"/>
          <w:noProof/>
        </w:rPr>
        <w:t xml:space="preserve"> </w:t>
      </w:r>
      <w:r w:rsidRPr="00C938CA">
        <w:rPr>
          <w:rFonts w:ascii="Times New Roman" w:hAnsi="Times New Roman" w:cs="Times New Roman"/>
          <w:b/>
          <w:bCs/>
          <w:noProof/>
        </w:rPr>
        <w:t>22(2),</w:t>
      </w:r>
      <w:r w:rsidRPr="00C938CA">
        <w:rPr>
          <w:rFonts w:ascii="Times New Roman" w:hAnsi="Times New Roman" w:cs="Times New Roman"/>
          <w:noProof/>
        </w:rPr>
        <w:t xml:space="preserve"> 33–41 (2014).</w:t>
      </w:r>
    </w:p>
    <w:p w14:paraId="59CF7DF7"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41.</w:t>
      </w:r>
      <w:r w:rsidRPr="00C938CA">
        <w:rPr>
          <w:rFonts w:ascii="Times New Roman" w:hAnsi="Times New Roman" w:cs="Times New Roman"/>
          <w:noProof/>
        </w:rPr>
        <w:tab/>
        <w:t xml:space="preserve">FAO. </w:t>
      </w:r>
      <w:r w:rsidRPr="00C938CA">
        <w:rPr>
          <w:rFonts w:ascii="Times New Roman" w:hAnsi="Times New Roman" w:cs="Times New Roman"/>
          <w:i/>
          <w:iCs/>
          <w:noProof/>
        </w:rPr>
        <w:t>The State of World Fisheries and Aquaculture 2016. Contributiing to food security and nutrition for all.</w:t>
      </w:r>
      <w:r w:rsidRPr="00C938CA">
        <w:rPr>
          <w:rFonts w:ascii="Times New Roman" w:hAnsi="Times New Roman" w:cs="Times New Roman"/>
          <w:noProof/>
        </w:rPr>
        <w:t xml:space="preserve"> (2016).</w:t>
      </w:r>
    </w:p>
    <w:p w14:paraId="08204B85"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42.</w:t>
      </w:r>
      <w:r w:rsidRPr="00C938CA">
        <w:rPr>
          <w:rFonts w:ascii="Times New Roman" w:hAnsi="Times New Roman" w:cs="Times New Roman"/>
          <w:noProof/>
        </w:rPr>
        <w:tab/>
        <w:t xml:space="preserve">Stentiford, G. D. </w:t>
      </w:r>
      <w:r w:rsidRPr="00C938CA">
        <w:rPr>
          <w:rFonts w:ascii="Times New Roman" w:hAnsi="Times New Roman" w:cs="Times New Roman"/>
          <w:i/>
          <w:iCs/>
          <w:noProof/>
        </w:rPr>
        <w:t>et al.</w:t>
      </w:r>
      <w:r w:rsidRPr="00C938CA">
        <w:rPr>
          <w:rFonts w:ascii="Times New Roman" w:hAnsi="Times New Roman" w:cs="Times New Roman"/>
          <w:noProof/>
        </w:rPr>
        <w:t xml:space="preserve"> New Paradigms to Help Solve the Global Aquaculture Disease Crisis. </w:t>
      </w:r>
      <w:r w:rsidRPr="00C938CA">
        <w:rPr>
          <w:rFonts w:ascii="Times New Roman" w:hAnsi="Times New Roman" w:cs="Times New Roman"/>
          <w:i/>
          <w:iCs/>
          <w:noProof/>
        </w:rPr>
        <w:t>PLoS Pathog.</w:t>
      </w:r>
      <w:r w:rsidRPr="00C938CA">
        <w:rPr>
          <w:rFonts w:ascii="Times New Roman" w:hAnsi="Times New Roman" w:cs="Times New Roman"/>
          <w:noProof/>
        </w:rPr>
        <w:t xml:space="preserve"> </w:t>
      </w:r>
      <w:r w:rsidRPr="00C938CA">
        <w:rPr>
          <w:rFonts w:ascii="Times New Roman" w:hAnsi="Times New Roman" w:cs="Times New Roman"/>
          <w:b/>
          <w:bCs/>
          <w:noProof/>
        </w:rPr>
        <w:t>13,</w:t>
      </w:r>
      <w:r w:rsidRPr="00C938CA">
        <w:rPr>
          <w:rFonts w:ascii="Times New Roman" w:hAnsi="Times New Roman" w:cs="Times New Roman"/>
          <w:noProof/>
        </w:rPr>
        <w:t xml:space="preserve"> 1–6 (2017).</w:t>
      </w:r>
    </w:p>
    <w:p w14:paraId="59FDD82D"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43.</w:t>
      </w:r>
      <w:r w:rsidRPr="00C938CA">
        <w:rPr>
          <w:rFonts w:ascii="Times New Roman" w:hAnsi="Times New Roman" w:cs="Times New Roman"/>
          <w:noProof/>
        </w:rPr>
        <w:tab/>
        <w:t xml:space="preserve">Stentiford, G. D. </w:t>
      </w:r>
      <w:r w:rsidRPr="00C938CA">
        <w:rPr>
          <w:rFonts w:ascii="Times New Roman" w:hAnsi="Times New Roman" w:cs="Times New Roman"/>
          <w:i/>
          <w:iCs/>
          <w:noProof/>
        </w:rPr>
        <w:t>et al.</w:t>
      </w:r>
      <w:r w:rsidRPr="00C938CA">
        <w:rPr>
          <w:rFonts w:ascii="Times New Roman" w:hAnsi="Times New Roman" w:cs="Times New Roman"/>
          <w:noProof/>
        </w:rPr>
        <w:t xml:space="preserve"> Disease will limit future food supply from the global crustacean fishery and aquaculture sectors. </w:t>
      </w:r>
      <w:r w:rsidRPr="00C938CA">
        <w:rPr>
          <w:rFonts w:ascii="Times New Roman" w:hAnsi="Times New Roman" w:cs="Times New Roman"/>
          <w:i/>
          <w:iCs/>
          <w:noProof/>
        </w:rPr>
        <w:t>J. Invertebr. Pathol.</w:t>
      </w:r>
      <w:r w:rsidRPr="00C938CA">
        <w:rPr>
          <w:rFonts w:ascii="Times New Roman" w:hAnsi="Times New Roman" w:cs="Times New Roman"/>
          <w:noProof/>
        </w:rPr>
        <w:t xml:space="preserve"> </w:t>
      </w:r>
      <w:r w:rsidRPr="00C938CA">
        <w:rPr>
          <w:rFonts w:ascii="Times New Roman" w:hAnsi="Times New Roman" w:cs="Times New Roman"/>
          <w:b/>
          <w:bCs/>
          <w:noProof/>
        </w:rPr>
        <w:t>110,</w:t>
      </w:r>
      <w:r w:rsidRPr="00C938CA">
        <w:rPr>
          <w:rFonts w:ascii="Times New Roman" w:hAnsi="Times New Roman" w:cs="Times New Roman"/>
          <w:noProof/>
        </w:rPr>
        <w:t xml:space="preserve"> 141–157 (2012).</w:t>
      </w:r>
    </w:p>
    <w:p w14:paraId="7A5B0C4A"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44.</w:t>
      </w:r>
      <w:r w:rsidRPr="00C938CA">
        <w:rPr>
          <w:rFonts w:ascii="Times New Roman" w:hAnsi="Times New Roman" w:cs="Times New Roman"/>
          <w:noProof/>
        </w:rPr>
        <w:tab/>
        <w:t xml:space="preserve">Bell, J. D. </w:t>
      </w:r>
      <w:r w:rsidRPr="00C938CA">
        <w:rPr>
          <w:rFonts w:ascii="Times New Roman" w:hAnsi="Times New Roman" w:cs="Times New Roman"/>
          <w:i/>
          <w:iCs/>
          <w:noProof/>
        </w:rPr>
        <w:t>et al.</w:t>
      </w:r>
      <w:r w:rsidRPr="00C938CA">
        <w:rPr>
          <w:rFonts w:ascii="Times New Roman" w:hAnsi="Times New Roman" w:cs="Times New Roman"/>
          <w:noProof/>
        </w:rPr>
        <w:t xml:space="preserve"> Planning the use of fish for food security in the Pacific. </w:t>
      </w:r>
      <w:r w:rsidRPr="00C938CA">
        <w:rPr>
          <w:rFonts w:ascii="Times New Roman" w:hAnsi="Times New Roman" w:cs="Times New Roman"/>
          <w:i/>
          <w:iCs/>
          <w:noProof/>
        </w:rPr>
        <w:t>Mar. Policy</w:t>
      </w:r>
      <w:r w:rsidRPr="00C938CA">
        <w:rPr>
          <w:rFonts w:ascii="Times New Roman" w:hAnsi="Times New Roman" w:cs="Times New Roman"/>
          <w:noProof/>
        </w:rPr>
        <w:t xml:space="preserve"> </w:t>
      </w:r>
      <w:r w:rsidRPr="00C938CA">
        <w:rPr>
          <w:rFonts w:ascii="Times New Roman" w:hAnsi="Times New Roman" w:cs="Times New Roman"/>
          <w:b/>
          <w:bCs/>
          <w:noProof/>
        </w:rPr>
        <w:t>33,</w:t>
      </w:r>
      <w:r w:rsidRPr="00C938CA">
        <w:rPr>
          <w:rFonts w:ascii="Times New Roman" w:hAnsi="Times New Roman" w:cs="Times New Roman"/>
          <w:noProof/>
        </w:rPr>
        <w:t xml:space="preserve"> 64–76 (2009).</w:t>
      </w:r>
    </w:p>
    <w:p w14:paraId="11F359D6"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45.</w:t>
      </w:r>
      <w:r w:rsidRPr="00C938CA">
        <w:rPr>
          <w:rFonts w:ascii="Times New Roman" w:hAnsi="Times New Roman" w:cs="Times New Roman"/>
          <w:noProof/>
        </w:rPr>
        <w:tab/>
        <w:t xml:space="preserve">Zhou, S., Smith, A. D. M. &amp; Knudsen, E. E. Ending overfishing while catching more fish. </w:t>
      </w:r>
      <w:r w:rsidRPr="00C938CA">
        <w:rPr>
          <w:rFonts w:ascii="Times New Roman" w:hAnsi="Times New Roman" w:cs="Times New Roman"/>
          <w:i/>
          <w:iCs/>
          <w:noProof/>
        </w:rPr>
        <w:t>Fish Fish.</w:t>
      </w:r>
      <w:r w:rsidRPr="00C938CA">
        <w:rPr>
          <w:rFonts w:ascii="Times New Roman" w:hAnsi="Times New Roman" w:cs="Times New Roman"/>
          <w:noProof/>
        </w:rPr>
        <w:t xml:space="preserve"> </w:t>
      </w:r>
      <w:r w:rsidRPr="00C938CA">
        <w:rPr>
          <w:rFonts w:ascii="Times New Roman" w:hAnsi="Times New Roman" w:cs="Times New Roman"/>
          <w:b/>
          <w:bCs/>
          <w:noProof/>
        </w:rPr>
        <w:t>16,</w:t>
      </w:r>
      <w:r w:rsidRPr="00C938CA">
        <w:rPr>
          <w:rFonts w:ascii="Times New Roman" w:hAnsi="Times New Roman" w:cs="Times New Roman"/>
          <w:noProof/>
        </w:rPr>
        <w:t xml:space="preserve"> 716–722 (2015).</w:t>
      </w:r>
    </w:p>
    <w:p w14:paraId="3FCA3066"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46.</w:t>
      </w:r>
      <w:r w:rsidRPr="00C938CA">
        <w:rPr>
          <w:rFonts w:ascii="Times New Roman" w:hAnsi="Times New Roman" w:cs="Times New Roman"/>
          <w:noProof/>
        </w:rPr>
        <w:tab/>
        <w:t xml:space="preserve">FAO. FAOSTAT. (2017). Available at: http://www.fao.org/faostat/en/. </w:t>
      </w:r>
    </w:p>
    <w:p w14:paraId="4AAF81BC"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47.</w:t>
      </w:r>
      <w:r w:rsidRPr="00C938CA">
        <w:rPr>
          <w:rFonts w:ascii="Times New Roman" w:hAnsi="Times New Roman" w:cs="Times New Roman"/>
          <w:noProof/>
        </w:rPr>
        <w:tab/>
        <w:t>FAO. FishStatJ - Fisheries and aquaculture software for fisheries statistical time series. In: FAO Fisheries and Aquaculture Department (2017).</w:t>
      </w:r>
    </w:p>
    <w:p w14:paraId="4A10EA7B" w14:textId="77777777" w:rsidR="00C938CA" w:rsidRPr="00C938CA" w:rsidRDefault="00C938CA" w:rsidP="00C938CA">
      <w:pPr>
        <w:widowControl w:val="0"/>
        <w:autoSpaceDE w:val="0"/>
        <w:autoSpaceDN w:val="0"/>
        <w:adjustRightInd w:val="0"/>
        <w:spacing w:line="240" w:lineRule="auto"/>
        <w:ind w:left="640" w:hanging="640"/>
        <w:rPr>
          <w:rFonts w:ascii="Times New Roman" w:hAnsi="Times New Roman" w:cs="Times New Roman"/>
          <w:noProof/>
        </w:rPr>
      </w:pPr>
      <w:r w:rsidRPr="00C938CA">
        <w:rPr>
          <w:rFonts w:ascii="Times New Roman" w:hAnsi="Times New Roman" w:cs="Times New Roman"/>
          <w:noProof/>
        </w:rPr>
        <w:t>48.</w:t>
      </w:r>
      <w:r w:rsidRPr="00C938CA">
        <w:rPr>
          <w:rFonts w:ascii="Times New Roman" w:hAnsi="Times New Roman" w:cs="Times New Roman"/>
          <w:noProof/>
        </w:rPr>
        <w:tab/>
        <w:t xml:space="preserve">Watson, R. A. A database of global marine commercial, small-scale, illegal and unreported fisheries catch 1950–2014. </w:t>
      </w:r>
      <w:r w:rsidRPr="00C938CA">
        <w:rPr>
          <w:rFonts w:ascii="Times New Roman" w:hAnsi="Times New Roman" w:cs="Times New Roman"/>
          <w:i/>
          <w:iCs/>
          <w:noProof/>
        </w:rPr>
        <w:t>Sci. Data</w:t>
      </w:r>
      <w:r w:rsidRPr="00C938CA">
        <w:rPr>
          <w:rFonts w:ascii="Times New Roman" w:hAnsi="Times New Roman" w:cs="Times New Roman"/>
          <w:noProof/>
        </w:rPr>
        <w:t xml:space="preserve"> </w:t>
      </w:r>
      <w:r w:rsidRPr="00C938CA">
        <w:rPr>
          <w:rFonts w:ascii="Times New Roman" w:hAnsi="Times New Roman" w:cs="Times New Roman"/>
          <w:b/>
          <w:bCs/>
          <w:noProof/>
        </w:rPr>
        <w:t>4,</w:t>
      </w:r>
      <w:r w:rsidRPr="00C938CA">
        <w:rPr>
          <w:rFonts w:ascii="Times New Roman" w:hAnsi="Times New Roman" w:cs="Times New Roman"/>
          <w:noProof/>
        </w:rPr>
        <w:t xml:space="preserve"> (2017).</w:t>
      </w:r>
    </w:p>
    <w:p w14:paraId="7EFFC55C" w14:textId="77777777" w:rsidR="00604B92" w:rsidRDefault="001B0574" w:rsidP="00604B92">
      <w:pPr>
        <w:spacing w:line="276" w:lineRule="auto"/>
        <w:rPr>
          <w:rFonts w:asciiTheme="majorBidi" w:hAnsiTheme="majorBidi" w:cstheme="majorBidi"/>
          <w:lang w:val="en-US"/>
        </w:rPr>
        <w:sectPr w:rsidR="00604B92" w:rsidSect="00604B92">
          <w:footerReference w:type="default" r:id="rId11"/>
          <w:type w:val="continuous"/>
          <w:pgSz w:w="11906" w:h="16838"/>
          <w:pgMar w:top="1440" w:right="1440" w:bottom="1440" w:left="1440" w:header="708" w:footer="708" w:gutter="0"/>
          <w:lnNumType w:countBy="1" w:restart="continuous"/>
          <w:cols w:space="708"/>
          <w:docGrid w:linePitch="360"/>
        </w:sectPr>
      </w:pPr>
      <w:r w:rsidRPr="003C61F6">
        <w:rPr>
          <w:rFonts w:asciiTheme="majorBidi" w:hAnsiTheme="majorBidi" w:cstheme="majorBidi"/>
          <w:lang w:val="en-US"/>
        </w:rPr>
        <w:fldChar w:fldCharType="end"/>
      </w:r>
    </w:p>
    <w:p w14:paraId="67ED19F6" w14:textId="6A3E9C51" w:rsidR="009A160A" w:rsidRPr="009A160A" w:rsidRDefault="009A160A" w:rsidP="00604B92">
      <w:pPr>
        <w:spacing w:line="276" w:lineRule="auto"/>
        <w:rPr>
          <w:rFonts w:asciiTheme="majorBidi" w:hAnsiTheme="majorBidi" w:cstheme="majorBidi"/>
          <w:lang w:val="en-US"/>
        </w:rPr>
      </w:pPr>
      <w:r w:rsidRPr="009A160A">
        <w:rPr>
          <w:rFonts w:asciiTheme="majorBidi" w:hAnsiTheme="majorBidi" w:cstheme="majorBidi"/>
          <w:b/>
          <w:bCs/>
          <w:lang w:val="en-US"/>
        </w:rPr>
        <w:lastRenderedPageBreak/>
        <w:t xml:space="preserve">Figure 1 – Shock frequency across geographical regions for crop, livestock, fisheries and aquaculture sectors from 1961 – 2013. </w:t>
      </w:r>
      <w:r w:rsidRPr="009A160A">
        <w:rPr>
          <w:rFonts w:asciiTheme="majorBidi" w:hAnsiTheme="majorBidi" w:cstheme="majorBidi"/>
          <w:lang w:val="en-US"/>
        </w:rPr>
        <w:t xml:space="preserve">Shock frequency calculated as total number of shocks detected in a region divided by the number of national time series analysed from the region. Regions include North America, Latin America and Caribbean, Europe and Central Asia, Middle East and North Africa, Sub-Saharan Africa, South Asia, East Asia, and Oceania. </w:t>
      </w:r>
    </w:p>
    <w:p w14:paraId="14A0C7C9" w14:textId="1A162090" w:rsidR="009A160A" w:rsidRPr="009A160A" w:rsidRDefault="009A160A" w:rsidP="009A160A">
      <w:pPr>
        <w:spacing w:line="276" w:lineRule="auto"/>
        <w:rPr>
          <w:rFonts w:asciiTheme="majorBidi" w:hAnsiTheme="majorBidi" w:cstheme="majorBidi"/>
          <w:lang w:val="en-US"/>
        </w:rPr>
      </w:pPr>
      <w:r w:rsidRPr="009A160A">
        <w:rPr>
          <w:rFonts w:asciiTheme="majorBidi" w:hAnsiTheme="majorBidi" w:cstheme="majorBidi"/>
          <w:b/>
          <w:bCs/>
          <w:lang w:val="en-US"/>
        </w:rPr>
        <w:t xml:space="preserve">Figure 2 – Drivers of food production shocks for crop, livestock, fisheries and aquaculture sectors. </w:t>
      </w:r>
    </w:p>
    <w:p w14:paraId="771D1540" w14:textId="77777777" w:rsidR="009A160A" w:rsidRPr="009A160A" w:rsidRDefault="009A160A" w:rsidP="009A160A">
      <w:pPr>
        <w:spacing w:line="276" w:lineRule="auto"/>
        <w:rPr>
          <w:rFonts w:asciiTheme="majorBidi" w:hAnsiTheme="majorBidi" w:cstheme="majorBidi"/>
          <w:lang w:val="en-US"/>
        </w:rPr>
      </w:pPr>
      <w:r w:rsidRPr="009A160A">
        <w:rPr>
          <w:rFonts w:asciiTheme="majorBidi" w:hAnsiTheme="majorBidi" w:cstheme="majorBidi"/>
          <w:b/>
          <w:bCs/>
        </w:rPr>
        <w:t>Figure 3 – Shock size, recovery time and drivers across geographical regions for crop (a,b), livestock (c,d), fisheries (e,f) and aquaculture (g,h) sectors.</w:t>
      </w:r>
      <w:r w:rsidRPr="009A160A">
        <w:rPr>
          <w:rFonts w:asciiTheme="majorBidi" w:hAnsiTheme="majorBidi" w:cstheme="majorBidi"/>
          <w:lang w:val="en-US"/>
        </w:rPr>
        <w:t xml:space="preserve"> Shock sizes (a,c,e,g) and recovery times (b,d,f,h) plotted across regions with colour of points associated with categories of shock drivers. LACa = Latin America and Caribbean, EuCA = Europe and Central Asia, MENA = Middle East and North Africa, SSA = Sub-Saharan Africa. Country labels represent the largest shocks and the shocks with the longest recovery times for each sector.</w:t>
      </w:r>
    </w:p>
    <w:p w14:paraId="69D13638" w14:textId="222F11B4" w:rsidR="009A160A" w:rsidRPr="003C61F6" w:rsidRDefault="009A160A" w:rsidP="008850CC">
      <w:pPr>
        <w:spacing w:line="276" w:lineRule="auto"/>
        <w:rPr>
          <w:rFonts w:asciiTheme="majorBidi" w:hAnsiTheme="majorBidi" w:cstheme="majorBidi"/>
          <w:sz w:val="22"/>
          <w:szCs w:val="22"/>
          <w:lang w:val="en-US"/>
        </w:rPr>
      </w:pPr>
      <w:r w:rsidRPr="003C61F6">
        <w:rPr>
          <w:rFonts w:asciiTheme="majorBidi" w:hAnsiTheme="majorBidi" w:cstheme="majorBidi"/>
          <w:b/>
          <w:bCs/>
          <w:sz w:val="22"/>
          <w:szCs w:val="22"/>
          <w:lang w:val="en-US"/>
        </w:rPr>
        <w:t>Figure 4 – Temporal trends in shock frequency and drivers in global crop</w:t>
      </w:r>
      <w:r>
        <w:rPr>
          <w:rFonts w:asciiTheme="majorBidi" w:hAnsiTheme="majorBidi" w:cstheme="majorBidi"/>
          <w:b/>
          <w:bCs/>
          <w:sz w:val="22"/>
          <w:szCs w:val="22"/>
          <w:lang w:val="en-US"/>
        </w:rPr>
        <w:t xml:space="preserve"> (a,b)</w:t>
      </w:r>
      <w:r w:rsidRPr="003C61F6">
        <w:rPr>
          <w:rFonts w:asciiTheme="majorBidi" w:hAnsiTheme="majorBidi" w:cstheme="majorBidi"/>
          <w:b/>
          <w:bCs/>
          <w:sz w:val="22"/>
          <w:szCs w:val="22"/>
          <w:lang w:val="en-US"/>
        </w:rPr>
        <w:t>, livestock</w:t>
      </w:r>
      <w:r>
        <w:rPr>
          <w:rFonts w:asciiTheme="majorBidi" w:hAnsiTheme="majorBidi" w:cstheme="majorBidi"/>
          <w:b/>
          <w:bCs/>
          <w:sz w:val="22"/>
          <w:szCs w:val="22"/>
          <w:lang w:val="en-US"/>
        </w:rPr>
        <w:t xml:space="preserve"> (c,d)</w:t>
      </w:r>
      <w:r w:rsidRPr="003C61F6">
        <w:rPr>
          <w:rFonts w:asciiTheme="majorBidi" w:hAnsiTheme="majorBidi" w:cstheme="majorBidi"/>
          <w:b/>
          <w:bCs/>
          <w:sz w:val="22"/>
          <w:szCs w:val="22"/>
          <w:lang w:val="en-US"/>
        </w:rPr>
        <w:t>, fisheries</w:t>
      </w:r>
      <w:r>
        <w:rPr>
          <w:rFonts w:asciiTheme="majorBidi" w:hAnsiTheme="majorBidi" w:cstheme="majorBidi"/>
          <w:b/>
          <w:bCs/>
          <w:sz w:val="22"/>
          <w:szCs w:val="22"/>
          <w:lang w:val="en-US"/>
        </w:rPr>
        <w:t xml:space="preserve"> (e,f)</w:t>
      </w:r>
      <w:r w:rsidRPr="003C61F6">
        <w:rPr>
          <w:rFonts w:asciiTheme="majorBidi" w:hAnsiTheme="majorBidi" w:cstheme="majorBidi"/>
          <w:b/>
          <w:bCs/>
          <w:sz w:val="22"/>
          <w:szCs w:val="22"/>
          <w:lang w:val="en-US"/>
        </w:rPr>
        <w:t xml:space="preserve"> and aquaculture </w:t>
      </w:r>
      <w:r>
        <w:rPr>
          <w:rFonts w:asciiTheme="majorBidi" w:hAnsiTheme="majorBidi" w:cstheme="majorBidi"/>
          <w:b/>
          <w:bCs/>
          <w:sz w:val="22"/>
          <w:szCs w:val="22"/>
          <w:lang w:val="en-US"/>
        </w:rPr>
        <w:t xml:space="preserve">(g,h) </w:t>
      </w:r>
      <w:r w:rsidRPr="003C61F6">
        <w:rPr>
          <w:rFonts w:asciiTheme="majorBidi" w:hAnsiTheme="majorBidi" w:cstheme="majorBidi"/>
          <w:b/>
          <w:bCs/>
          <w:sz w:val="22"/>
          <w:szCs w:val="22"/>
          <w:lang w:val="en-US"/>
        </w:rPr>
        <w:t xml:space="preserve">production from 1961 – 2013. </w:t>
      </w:r>
      <w:r w:rsidRPr="003C61F6">
        <w:rPr>
          <w:rFonts w:asciiTheme="majorBidi" w:hAnsiTheme="majorBidi" w:cstheme="majorBidi"/>
          <w:sz w:val="22"/>
          <w:szCs w:val="22"/>
          <w:lang w:val="en-US"/>
        </w:rPr>
        <w:t>Annual shock frequencies calculate</w:t>
      </w:r>
      <w:r>
        <w:rPr>
          <w:rFonts w:asciiTheme="majorBidi" w:hAnsiTheme="majorBidi" w:cstheme="majorBidi"/>
          <w:sz w:val="22"/>
          <w:szCs w:val="22"/>
          <w:lang w:val="en-US"/>
        </w:rPr>
        <w:t>d</w:t>
      </w:r>
      <w:r w:rsidRPr="003C61F6">
        <w:rPr>
          <w:rFonts w:asciiTheme="majorBidi" w:hAnsiTheme="majorBidi" w:cstheme="majorBidi"/>
          <w:sz w:val="22"/>
          <w:szCs w:val="22"/>
          <w:lang w:val="en-US"/>
        </w:rPr>
        <w:t xml:space="preserve"> as total number of shocks in a sector divided by the total number of producing countries in a given year. </w:t>
      </w:r>
      <w:r>
        <w:rPr>
          <w:rFonts w:asciiTheme="majorBidi" w:hAnsiTheme="majorBidi" w:cstheme="majorBidi"/>
          <w:sz w:val="22"/>
          <w:szCs w:val="22"/>
          <w:lang w:val="en-US"/>
        </w:rPr>
        <w:t>Red</w:t>
      </w:r>
      <w:r w:rsidRPr="003C61F6">
        <w:rPr>
          <w:rFonts w:asciiTheme="majorBidi" w:hAnsiTheme="majorBidi" w:cstheme="majorBidi"/>
          <w:sz w:val="22"/>
          <w:szCs w:val="22"/>
          <w:lang w:val="en-US"/>
        </w:rPr>
        <w:t xml:space="preserve"> line </w:t>
      </w:r>
      <w:r>
        <w:rPr>
          <w:rFonts w:asciiTheme="majorBidi" w:hAnsiTheme="majorBidi" w:cstheme="majorBidi"/>
          <w:sz w:val="22"/>
          <w:szCs w:val="22"/>
          <w:lang w:val="en-US"/>
        </w:rPr>
        <w:t xml:space="preserve">describes the </w:t>
      </w:r>
      <w:r w:rsidRPr="003C61F6">
        <w:rPr>
          <w:rFonts w:asciiTheme="majorBidi" w:hAnsiTheme="majorBidi" w:cstheme="majorBidi"/>
          <w:sz w:val="22"/>
          <w:szCs w:val="22"/>
          <w:lang w:val="en-US"/>
        </w:rPr>
        <w:t>annual shock frequency</w:t>
      </w:r>
      <w:r>
        <w:rPr>
          <w:rFonts w:asciiTheme="majorBidi" w:hAnsiTheme="majorBidi" w:cstheme="majorBidi"/>
          <w:sz w:val="22"/>
          <w:szCs w:val="22"/>
          <w:lang w:val="en-US"/>
        </w:rPr>
        <w:t xml:space="preserve"> from the shocks identified in this study</w:t>
      </w:r>
      <w:r w:rsidRPr="003C61F6">
        <w:rPr>
          <w:rFonts w:asciiTheme="majorBidi" w:hAnsiTheme="majorBidi" w:cstheme="majorBidi"/>
          <w:sz w:val="22"/>
          <w:szCs w:val="22"/>
          <w:lang w:val="en-US"/>
        </w:rPr>
        <w:t xml:space="preserve">. </w:t>
      </w:r>
      <w:r>
        <w:rPr>
          <w:rFonts w:asciiTheme="majorBidi" w:hAnsiTheme="majorBidi" w:cstheme="majorBidi"/>
          <w:sz w:val="22"/>
          <w:szCs w:val="22"/>
          <w:lang w:val="en-US"/>
        </w:rPr>
        <w:t>L</w:t>
      </w:r>
      <w:r w:rsidRPr="003C61F6">
        <w:rPr>
          <w:rFonts w:asciiTheme="majorBidi" w:hAnsiTheme="majorBidi" w:cstheme="majorBidi"/>
          <w:sz w:val="22"/>
          <w:szCs w:val="22"/>
          <w:lang w:val="en-US"/>
        </w:rPr>
        <w:t xml:space="preserve">ight </w:t>
      </w:r>
      <w:r>
        <w:rPr>
          <w:rFonts w:asciiTheme="majorBidi" w:hAnsiTheme="majorBidi" w:cstheme="majorBidi"/>
          <w:sz w:val="22"/>
          <w:szCs w:val="22"/>
          <w:lang w:val="en-US"/>
        </w:rPr>
        <w:t xml:space="preserve">grey confidence interval around the red line </w:t>
      </w:r>
      <w:r w:rsidRPr="003C61F6">
        <w:rPr>
          <w:rFonts w:asciiTheme="majorBidi" w:hAnsiTheme="majorBidi" w:cstheme="majorBidi"/>
          <w:sz w:val="22"/>
          <w:szCs w:val="22"/>
          <w:lang w:val="en-US"/>
        </w:rPr>
        <w:t>describes the plausible range of annual shock frequencies under different combinations of LOESS model s</w:t>
      </w:r>
      <w:r>
        <w:rPr>
          <w:rFonts w:asciiTheme="majorBidi" w:hAnsiTheme="majorBidi" w:cstheme="majorBidi"/>
          <w:sz w:val="22"/>
          <w:szCs w:val="22"/>
          <w:lang w:val="en-US"/>
        </w:rPr>
        <w:t>pan (0.2</w:t>
      </w:r>
      <w:r w:rsidRPr="003C61F6">
        <w:rPr>
          <w:rFonts w:asciiTheme="majorBidi" w:hAnsiTheme="majorBidi" w:cstheme="majorBidi"/>
          <w:sz w:val="22"/>
          <w:szCs w:val="22"/>
          <w:lang w:val="en-US"/>
        </w:rPr>
        <w:t xml:space="preserve">-0.8), production baseline durations (3,5,7, or 9 years) and production average types (mean or median).  </w:t>
      </w:r>
      <w:r>
        <w:rPr>
          <w:rFonts w:asciiTheme="majorBidi" w:hAnsiTheme="majorBidi" w:cstheme="majorBidi"/>
          <w:sz w:val="22"/>
          <w:szCs w:val="22"/>
          <w:lang w:val="en-US"/>
        </w:rPr>
        <w:t>D</w:t>
      </w:r>
      <w:r w:rsidRPr="003C61F6">
        <w:rPr>
          <w:rFonts w:asciiTheme="majorBidi" w:hAnsiTheme="majorBidi" w:cstheme="majorBidi"/>
          <w:sz w:val="22"/>
          <w:szCs w:val="22"/>
          <w:lang w:val="en-US"/>
        </w:rPr>
        <w:t xml:space="preserve">ashed black line is the decadal </w:t>
      </w:r>
      <w:r>
        <w:rPr>
          <w:rFonts w:asciiTheme="majorBidi" w:hAnsiTheme="majorBidi" w:cstheme="majorBidi"/>
          <w:sz w:val="22"/>
          <w:szCs w:val="22"/>
          <w:lang w:val="en-US"/>
        </w:rPr>
        <w:t>mean of shock</w:t>
      </w:r>
      <w:r w:rsidRPr="003C61F6">
        <w:rPr>
          <w:rFonts w:asciiTheme="majorBidi" w:hAnsiTheme="majorBidi" w:cstheme="majorBidi"/>
          <w:sz w:val="22"/>
          <w:szCs w:val="22"/>
          <w:lang w:val="en-US"/>
        </w:rPr>
        <w:t xml:space="preserve"> and th</w:t>
      </w:r>
      <w:r>
        <w:rPr>
          <w:rFonts w:asciiTheme="majorBidi" w:hAnsiTheme="majorBidi" w:cstheme="majorBidi"/>
          <w:sz w:val="22"/>
          <w:szCs w:val="22"/>
          <w:lang w:val="en-US"/>
        </w:rPr>
        <w:t xml:space="preserve">e dark grey band is the </w:t>
      </w:r>
      <w:r w:rsidRPr="003C61F6">
        <w:rPr>
          <w:rFonts w:asciiTheme="majorBidi" w:hAnsiTheme="majorBidi" w:cstheme="majorBidi"/>
          <w:sz w:val="22"/>
          <w:szCs w:val="22"/>
          <w:lang w:val="en-US"/>
        </w:rPr>
        <w:t>decadal</w:t>
      </w:r>
      <w:r>
        <w:rPr>
          <w:rFonts w:asciiTheme="majorBidi" w:hAnsiTheme="majorBidi" w:cstheme="majorBidi"/>
          <w:sz w:val="22"/>
          <w:szCs w:val="22"/>
          <w:lang w:val="en-US"/>
        </w:rPr>
        <w:t xml:space="preserve"> minima and maxima of the</w:t>
      </w:r>
      <w:r w:rsidRPr="003C61F6">
        <w:rPr>
          <w:rFonts w:asciiTheme="majorBidi" w:hAnsiTheme="majorBidi" w:cstheme="majorBidi"/>
          <w:sz w:val="22"/>
          <w:szCs w:val="22"/>
          <w:lang w:val="en-US"/>
        </w:rPr>
        <w:t xml:space="preserve"> confidence interval.  </w:t>
      </w:r>
      <w:r>
        <w:rPr>
          <w:rFonts w:asciiTheme="majorBidi" w:hAnsiTheme="majorBidi" w:cstheme="majorBidi"/>
          <w:sz w:val="22"/>
          <w:szCs w:val="22"/>
          <w:lang w:val="en-US"/>
        </w:rPr>
        <w:t>Shock drivers described in bar plots correspond to baseline model from plots above, with light-grey dashed line representing decadal diversity of shock types. Diversity indices exclude shocks with unknown drivers.</w:t>
      </w:r>
    </w:p>
    <w:p w14:paraId="22B3CBAF" w14:textId="69DCFC77" w:rsidR="007661A9" w:rsidRPr="00604B92" w:rsidRDefault="009A160A" w:rsidP="00604B92">
      <w:pPr>
        <w:spacing w:line="276" w:lineRule="auto"/>
        <w:jc w:val="both"/>
        <w:rPr>
          <w:rFonts w:asciiTheme="majorBidi" w:hAnsiTheme="majorBidi" w:cstheme="majorBidi"/>
          <w:sz w:val="22"/>
          <w:szCs w:val="22"/>
          <w:lang w:val="en-US"/>
        </w:rPr>
        <w:sectPr w:rsidR="007661A9" w:rsidRPr="00604B92" w:rsidSect="00604B92">
          <w:pgSz w:w="11906" w:h="16838"/>
          <w:pgMar w:top="1440" w:right="1440" w:bottom="1440" w:left="1440" w:header="708" w:footer="708" w:gutter="0"/>
          <w:cols w:space="708"/>
          <w:docGrid w:linePitch="360"/>
        </w:sectPr>
      </w:pPr>
      <w:r w:rsidRPr="003C61F6">
        <w:rPr>
          <w:rFonts w:asciiTheme="majorBidi" w:hAnsiTheme="majorBidi" w:cstheme="majorBidi"/>
          <w:b/>
          <w:bCs/>
          <w:sz w:val="22"/>
          <w:szCs w:val="22"/>
          <w:lang w:val="en-US"/>
        </w:rPr>
        <w:t>Figure 5</w:t>
      </w:r>
      <w:r w:rsidRPr="003C61F6">
        <w:rPr>
          <w:rFonts w:asciiTheme="majorBidi" w:hAnsiTheme="majorBidi" w:cstheme="majorBidi"/>
          <w:sz w:val="22"/>
          <w:szCs w:val="22"/>
          <w:lang w:val="en-US"/>
        </w:rPr>
        <w:t xml:space="preserve"> –</w:t>
      </w:r>
      <w:r w:rsidRPr="003C61F6">
        <w:rPr>
          <w:rFonts w:asciiTheme="majorBidi" w:hAnsiTheme="majorBidi" w:cstheme="majorBidi"/>
          <w:b/>
          <w:bCs/>
          <w:sz w:val="22"/>
          <w:szCs w:val="22"/>
          <w:lang w:val="en-US"/>
        </w:rPr>
        <w:t xml:space="preserve"> Food production shocks can</w:t>
      </w:r>
      <w:r>
        <w:rPr>
          <w:rFonts w:asciiTheme="majorBidi" w:hAnsiTheme="majorBidi" w:cstheme="majorBidi"/>
          <w:b/>
          <w:bCs/>
          <w:sz w:val="22"/>
          <w:szCs w:val="22"/>
          <w:lang w:val="en-US"/>
        </w:rPr>
        <w:t xml:space="preserve"> bridge</w:t>
      </w:r>
      <w:r w:rsidRPr="003C61F6">
        <w:rPr>
          <w:rFonts w:asciiTheme="majorBidi" w:hAnsiTheme="majorBidi" w:cstheme="majorBidi"/>
          <w:b/>
          <w:bCs/>
          <w:sz w:val="22"/>
          <w:szCs w:val="22"/>
          <w:lang w:val="en-US"/>
        </w:rPr>
        <w:t xml:space="preserve"> </w:t>
      </w:r>
      <w:r>
        <w:rPr>
          <w:rFonts w:asciiTheme="majorBidi" w:hAnsiTheme="majorBidi" w:cstheme="majorBidi"/>
          <w:b/>
          <w:bCs/>
          <w:sz w:val="22"/>
          <w:szCs w:val="22"/>
          <w:lang w:val="en-US"/>
        </w:rPr>
        <w:t>agriculture and seafood sectors</w:t>
      </w:r>
      <w:r w:rsidRPr="003C61F6">
        <w:rPr>
          <w:rFonts w:asciiTheme="majorBidi" w:hAnsiTheme="majorBidi" w:cstheme="majorBidi"/>
          <w:b/>
          <w:bCs/>
          <w:sz w:val="22"/>
          <w:szCs w:val="22"/>
          <w:lang w:val="en-US"/>
        </w:rPr>
        <w:t>. a</w:t>
      </w:r>
      <w:r w:rsidRPr="003C61F6">
        <w:rPr>
          <w:rFonts w:asciiTheme="majorBidi" w:hAnsiTheme="majorBidi" w:cstheme="majorBidi"/>
          <w:sz w:val="22"/>
          <w:szCs w:val="22"/>
          <w:lang w:val="en-US"/>
        </w:rPr>
        <w:t xml:space="preserve">. Drought in Afghanistan from 2000-2002 (shaded area) </w:t>
      </w:r>
      <w:r>
        <w:rPr>
          <w:rFonts w:asciiTheme="majorBidi" w:hAnsiTheme="majorBidi" w:cstheme="majorBidi"/>
          <w:sz w:val="22"/>
          <w:szCs w:val="22"/>
          <w:lang w:val="en-US"/>
        </w:rPr>
        <w:t>drives</w:t>
      </w:r>
      <w:r w:rsidRPr="003C61F6">
        <w:rPr>
          <w:rFonts w:asciiTheme="majorBidi" w:hAnsiTheme="majorBidi" w:cstheme="majorBidi"/>
          <w:sz w:val="22"/>
          <w:szCs w:val="22"/>
          <w:lang w:val="en-US"/>
        </w:rPr>
        <w:t xml:space="preserve"> sizeable production losses across agriculture and inland fisheries. </w:t>
      </w:r>
      <w:r w:rsidRPr="003C61F6">
        <w:rPr>
          <w:rFonts w:asciiTheme="majorBidi" w:hAnsiTheme="majorBidi" w:cstheme="majorBidi"/>
          <w:b/>
          <w:bCs/>
          <w:sz w:val="22"/>
          <w:szCs w:val="22"/>
          <w:lang w:val="en-US"/>
        </w:rPr>
        <w:t>b</w:t>
      </w:r>
      <w:r w:rsidRPr="003C61F6">
        <w:rPr>
          <w:rFonts w:asciiTheme="majorBidi" w:hAnsiTheme="majorBidi" w:cstheme="majorBidi"/>
          <w:sz w:val="22"/>
          <w:szCs w:val="22"/>
          <w:lang w:val="en-US"/>
        </w:rPr>
        <w:t xml:space="preserve">. Crash in Dominica’s banana crop following Hurricane David in 1979 </w:t>
      </w:r>
      <w:r>
        <w:rPr>
          <w:rFonts w:asciiTheme="majorBidi" w:hAnsiTheme="majorBidi" w:cstheme="majorBidi"/>
          <w:sz w:val="22"/>
          <w:szCs w:val="22"/>
          <w:lang w:val="en-US"/>
        </w:rPr>
        <w:t>precedes</w:t>
      </w:r>
      <w:r w:rsidRPr="003C61F6">
        <w:rPr>
          <w:rFonts w:asciiTheme="majorBidi" w:hAnsiTheme="majorBidi" w:cstheme="majorBidi"/>
          <w:sz w:val="22"/>
          <w:szCs w:val="22"/>
          <w:lang w:val="en-US"/>
        </w:rPr>
        <w:t xml:space="preserve"> </w:t>
      </w:r>
      <w:r>
        <w:rPr>
          <w:rFonts w:asciiTheme="majorBidi" w:hAnsiTheme="majorBidi" w:cstheme="majorBidi"/>
          <w:sz w:val="22"/>
          <w:szCs w:val="22"/>
          <w:lang w:val="en-US"/>
        </w:rPr>
        <w:t xml:space="preserve">spike </w:t>
      </w:r>
      <w:r w:rsidRPr="003C61F6">
        <w:rPr>
          <w:rFonts w:asciiTheme="majorBidi" w:hAnsiTheme="majorBidi" w:cstheme="majorBidi"/>
          <w:sz w:val="22"/>
          <w:szCs w:val="22"/>
          <w:lang w:val="en-US"/>
        </w:rPr>
        <w:t>in marine fish</w:t>
      </w:r>
      <w:r>
        <w:rPr>
          <w:rFonts w:asciiTheme="majorBidi" w:hAnsiTheme="majorBidi" w:cstheme="majorBidi"/>
          <w:sz w:val="22"/>
          <w:szCs w:val="22"/>
          <w:lang w:val="en-US"/>
        </w:rPr>
        <w:t xml:space="preserve"> landings</w:t>
      </w:r>
      <w:r w:rsidRPr="003C61F6">
        <w:rPr>
          <w:rFonts w:asciiTheme="majorBidi" w:hAnsiTheme="majorBidi" w:cstheme="majorBidi"/>
          <w:sz w:val="22"/>
          <w:szCs w:val="22"/>
          <w:lang w:val="en-US"/>
        </w:rPr>
        <w:t xml:space="preserve"> and</w:t>
      </w:r>
      <w:r>
        <w:rPr>
          <w:rFonts w:asciiTheme="majorBidi" w:hAnsiTheme="majorBidi" w:cstheme="majorBidi"/>
          <w:sz w:val="22"/>
          <w:szCs w:val="22"/>
          <w:lang w:val="en-US"/>
        </w:rPr>
        <w:t xml:space="preserve"> stock collapse 4 years later</w:t>
      </w:r>
      <w:r w:rsidRPr="003C61F6">
        <w:rPr>
          <w:rFonts w:asciiTheme="majorBidi" w:hAnsiTheme="majorBidi" w:cstheme="majorBidi"/>
          <w:sz w:val="22"/>
          <w:szCs w:val="22"/>
          <w:lang w:val="en-US"/>
        </w:rPr>
        <w:t>. Dashed vertical li</w:t>
      </w:r>
      <w:r>
        <w:rPr>
          <w:rFonts w:asciiTheme="majorBidi" w:hAnsiTheme="majorBidi" w:cstheme="majorBidi"/>
          <w:sz w:val="22"/>
          <w:szCs w:val="22"/>
          <w:lang w:val="en-US"/>
        </w:rPr>
        <w:t>nes highlight the shock driver.</w:t>
      </w:r>
    </w:p>
    <w:p w14:paraId="4B0FAD8E" w14:textId="63E795FB" w:rsidR="007661A9" w:rsidRPr="003C61F6" w:rsidRDefault="007661A9" w:rsidP="00604B92">
      <w:pPr>
        <w:spacing w:line="276" w:lineRule="auto"/>
        <w:rPr>
          <w:rFonts w:asciiTheme="majorBidi" w:hAnsiTheme="majorBidi" w:cstheme="majorBidi"/>
          <w:lang w:val="en-US"/>
        </w:rPr>
      </w:pPr>
    </w:p>
    <w:sectPr w:rsidR="007661A9" w:rsidRPr="003C61F6" w:rsidSect="00604B92">
      <w:footerReference w:type="default" r:id="rId12"/>
      <w:type w:val="continuous"/>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8C24DD" w16cid:durableId="1EACA187"/>
  <w16cid:commentId w16cid:paraId="51CD8D58" w16cid:durableId="1EACA188"/>
  <w16cid:commentId w16cid:paraId="09E92D39" w16cid:durableId="1EACA189"/>
  <w16cid:commentId w16cid:paraId="1095AB57" w16cid:durableId="1EACB647"/>
  <w16cid:commentId w16cid:paraId="572C788A" w16cid:durableId="1EACA543"/>
  <w16cid:commentId w16cid:paraId="5B1A03B4" w16cid:durableId="1EACA5A1"/>
  <w16cid:commentId w16cid:paraId="7F5B97B5" w16cid:durableId="1EACA617"/>
  <w16cid:commentId w16cid:paraId="205A6545" w16cid:durableId="1EACA6DA"/>
  <w16cid:commentId w16cid:paraId="300C84BA" w16cid:durableId="1EACA18A"/>
  <w16cid:commentId w16cid:paraId="18019D91" w16cid:durableId="1EACA71A"/>
  <w16cid:commentId w16cid:paraId="3519EF50" w16cid:durableId="1EACA18B"/>
  <w16cid:commentId w16cid:paraId="6D9278EE" w16cid:durableId="1EACA18C"/>
  <w16cid:commentId w16cid:paraId="76621086" w16cid:durableId="1EACA9FE"/>
  <w16cid:commentId w16cid:paraId="684D66CC" w16cid:durableId="1EACA9B3"/>
  <w16cid:commentId w16cid:paraId="2AFDC125" w16cid:durableId="1EACAD70"/>
  <w16cid:commentId w16cid:paraId="297C9F6A" w16cid:durableId="1EACAD57"/>
  <w16cid:commentId w16cid:paraId="269E7BF6" w16cid:durableId="1EACA18D"/>
  <w16cid:commentId w16cid:paraId="03CCBC0A" w16cid:durableId="1EACAE52"/>
  <w16cid:commentId w16cid:paraId="6E63A162" w16cid:durableId="1EACAE64"/>
  <w16cid:commentId w16cid:paraId="264234B6" w16cid:durableId="1EACA18E"/>
  <w16cid:commentId w16cid:paraId="5FD0F670" w16cid:durableId="1EACAEE2"/>
  <w16cid:commentId w16cid:paraId="4B84310D" w16cid:durableId="1EACAF3B"/>
  <w16cid:commentId w16cid:paraId="3DA1E7A8" w16cid:durableId="1EACA18F"/>
  <w16cid:commentId w16cid:paraId="6BE0C0EC" w16cid:durableId="1EACB01D"/>
  <w16cid:commentId w16cid:paraId="3F96E331" w16cid:durableId="1EACA190"/>
  <w16cid:commentId w16cid:paraId="5460DAD4" w16cid:durableId="1EACB091"/>
  <w16cid:commentId w16cid:paraId="6B9FEB61" w16cid:durableId="1EACB14B"/>
  <w16cid:commentId w16cid:paraId="4F961D97" w16cid:durableId="1EACB36F"/>
  <w16cid:commentId w16cid:paraId="776503A7" w16cid:durableId="1EACB548"/>
  <w16cid:commentId w16cid:paraId="59F32B9D" w16cid:durableId="1EACA307"/>
  <w16cid:commentId w16cid:paraId="5601ACE5" w16cid:durableId="1EACA3B5"/>
  <w16cid:commentId w16cid:paraId="1C342898" w16cid:durableId="1EACA1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DCFC0" w14:textId="77777777" w:rsidR="00AF658F" w:rsidRDefault="00AF658F" w:rsidP="00CD74B3">
      <w:pPr>
        <w:spacing w:after="0" w:line="240" w:lineRule="auto"/>
      </w:pPr>
      <w:r>
        <w:separator/>
      </w:r>
    </w:p>
  </w:endnote>
  <w:endnote w:type="continuationSeparator" w:id="0">
    <w:p w14:paraId="37E8C926" w14:textId="77777777" w:rsidR="00AF658F" w:rsidRDefault="00AF658F" w:rsidP="00CD7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46190"/>
      <w:docPartObj>
        <w:docPartGallery w:val="Page Numbers (Bottom of Page)"/>
        <w:docPartUnique/>
      </w:docPartObj>
    </w:sdtPr>
    <w:sdtEndPr>
      <w:rPr>
        <w:noProof/>
      </w:rPr>
    </w:sdtEndPr>
    <w:sdtContent>
      <w:p w14:paraId="375E949E" w14:textId="2E6918E9" w:rsidR="00400211" w:rsidRDefault="00400211">
        <w:pPr>
          <w:pStyle w:val="Footer"/>
          <w:jc w:val="right"/>
        </w:pPr>
        <w:r>
          <w:fldChar w:fldCharType="begin"/>
        </w:r>
        <w:r>
          <w:instrText xml:space="preserve"> PAGE   \* MERGEFORMAT </w:instrText>
        </w:r>
        <w:r>
          <w:fldChar w:fldCharType="separate"/>
        </w:r>
        <w:r w:rsidR="00EA793E">
          <w:rPr>
            <w:noProof/>
          </w:rPr>
          <w:t>10</w:t>
        </w:r>
        <w:r>
          <w:rPr>
            <w:noProof/>
          </w:rPr>
          <w:fldChar w:fldCharType="end"/>
        </w:r>
      </w:p>
    </w:sdtContent>
  </w:sdt>
  <w:p w14:paraId="03C254CE" w14:textId="77777777" w:rsidR="00400211" w:rsidRDefault="00400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4CC86" w14:textId="77777777" w:rsidR="007661A9" w:rsidRDefault="007661A9" w:rsidP="007661A9">
    <w:pPr>
      <w:pStyle w:val="Footer"/>
      <w:jc w:val="right"/>
    </w:pPr>
  </w:p>
  <w:p w14:paraId="6F46E3DA" w14:textId="77777777" w:rsidR="007661A9" w:rsidRDefault="00766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BBC00" w14:textId="77777777" w:rsidR="00AF658F" w:rsidRDefault="00AF658F" w:rsidP="00CD74B3">
      <w:pPr>
        <w:spacing w:after="0" w:line="240" w:lineRule="auto"/>
      </w:pPr>
      <w:r>
        <w:separator/>
      </w:r>
    </w:p>
  </w:footnote>
  <w:footnote w:type="continuationSeparator" w:id="0">
    <w:p w14:paraId="6CD25156" w14:textId="77777777" w:rsidR="00AF658F" w:rsidRDefault="00AF658F" w:rsidP="00CD7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3ED"/>
    <w:multiLevelType w:val="hybridMultilevel"/>
    <w:tmpl w:val="5926882A"/>
    <w:lvl w:ilvl="0" w:tplc="B54CD8BC">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052F22"/>
    <w:multiLevelType w:val="hybridMultilevel"/>
    <w:tmpl w:val="12A6F0DA"/>
    <w:lvl w:ilvl="0" w:tplc="0A7A497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E670C"/>
    <w:multiLevelType w:val="hybridMultilevel"/>
    <w:tmpl w:val="5AAABF56"/>
    <w:lvl w:ilvl="0" w:tplc="5E7E8AB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A07E36"/>
    <w:multiLevelType w:val="hybridMultilevel"/>
    <w:tmpl w:val="CEDECFB6"/>
    <w:lvl w:ilvl="0" w:tplc="7E96C35A">
      <w:start w:val="5"/>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7F3362"/>
    <w:multiLevelType w:val="hybridMultilevel"/>
    <w:tmpl w:val="4EF4767A"/>
    <w:lvl w:ilvl="0" w:tplc="920A1D7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3F64EC"/>
    <w:multiLevelType w:val="hybridMultilevel"/>
    <w:tmpl w:val="95DECF18"/>
    <w:lvl w:ilvl="0" w:tplc="7D4C41F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3E1D00"/>
    <w:multiLevelType w:val="hybridMultilevel"/>
    <w:tmpl w:val="9E46854C"/>
    <w:lvl w:ilvl="0" w:tplc="128CD05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07401D"/>
    <w:multiLevelType w:val="hybridMultilevel"/>
    <w:tmpl w:val="27DA4826"/>
    <w:lvl w:ilvl="0" w:tplc="FA8EA944">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1046E3"/>
    <w:multiLevelType w:val="hybridMultilevel"/>
    <w:tmpl w:val="F662ACDC"/>
    <w:lvl w:ilvl="0" w:tplc="E6D8938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2D10E3"/>
    <w:multiLevelType w:val="hybridMultilevel"/>
    <w:tmpl w:val="099034E8"/>
    <w:lvl w:ilvl="0" w:tplc="22C439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300EB7"/>
    <w:multiLevelType w:val="hybridMultilevel"/>
    <w:tmpl w:val="2872E18C"/>
    <w:lvl w:ilvl="0" w:tplc="A912A78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09F26EC"/>
    <w:multiLevelType w:val="hybridMultilevel"/>
    <w:tmpl w:val="127EAEA2"/>
    <w:lvl w:ilvl="0" w:tplc="0AACD7E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C31210"/>
    <w:multiLevelType w:val="hybridMultilevel"/>
    <w:tmpl w:val="C3A4DD02"/>
    <w:lvl w:ilvl="0" w:tplc="CB923E7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A655AA"/>
    <w:multiLevelType w:val="hybridMultilevel"/>
    <w:tmpl w:val="9698E95C"/>
    <w:lvl w:ilvl="0" w:tplc="FF3EA29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6E7FF9"/>
    <w:multiLevelType w:val="hybridMultilevel"/>
    <w:tmpl w:val="96E67BD2"/>
    <w:lvl w:ilvl="0" w:tplc="DCDEDED0">
      <w:start w:val="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FC0578"/>
    <w:multiLevelType w:val="multilevel"/>
    <w:tmpl w:val="DE74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473EE0"/>
    <w:multiLevelType w:val="hybridMultilevel"/>
    <w:tmpl w:val="7892E530"/>
    <w:lvl w:ilvl="0" w:tplc="09E6233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F64102"/>
    <w:multiLevelType w:val="hybridMultilevel"/>
    <w:tmpl w:val="44281396"/>
    <w:lvl w:ilvl="0" w:tplc="0838CF4C">
      <w:start w:val="2"/>
      <w:numFmt w:val="bullet"/>
      <w:lvlText w:val="-"/>
      <w:lvlJc w:val="left"/>
      <w:pPr>
        <w:ind w:left="720" w:hanging="360"/>
      </w:pPr>
      <w:rPr>
        <w:rFonts w:ascii="Arial" w:eastAsiaTheme="minorEastAsia" w:hAnsi="Arial" w:cs="Arial"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AE1562"/>
    <w:multiLevelType w:val="hybridMultilevel"/>
    <w:tmpl w:val="25741AF0"/>
    <w:lvl w:ilvl="0" w:tplc="A1D01948">
      <w:start w:val="1"/>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0571B56"/>
    <w:multiLevelType w:val="hybridMultilevel"/>
    <w:tmpl w:val="3598962A"/>
    <w:lvl w:ilvl="0" w:tplc="1D2C630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F958E0"/>
    <w:multiLevelType w:val="hybridMultilevel"/>
    <w:tmpl w:val="CE041288"/>
    <w:lvl w:ilvl="0" w:tplc="D4960EB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1D82D30"/>
    <w:multiLevelType w:val="multilevel"/>
    <w:tmpl w:val="98AA46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762A0388"/>
    <w:multiLevelType w:val="hybridMultilevel"/>
    <w:tmpl w:val="3D9AB65C"/>
    <w:lvl w:ilvl="0" w:tplc="89480C5A">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0F4BB6"/>
    <w:multiLevelType w:val="hybridMultilevel"/>
    <w:tmpl w:val="73389980"/>
    <w:lvl w:ilvl="0" w:tplc="E6D8938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CAD5034"/>
    <w:multiLevelType w:val="hybridMultilevel"/>
    <w:tmpl w:val="61CEAD36"/>
    <w:lvl w:ilvl="0" w:tplc="A1E44332">
      <w:start w:val="5"/>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22"/>
  </w:num>
  <w:num w:numId="5">
    <w:abstractNumId w:val="16"/>
  </w:num>
  <w:num w:numId="6">
    <w:abstractNumId w:val="14"/>
  </w:num>
  <w:num w:numId="7">
    <w:abstractNumId w:val="17"/>
  </w:num>
  <w:num w:numId="8">
    <w:abstractNumId w:val="18"/>
  </w:num>
  <w:num w:numId="9">
    <w:abstractNumId w:val="10"/>
  </w:num>
  <w:num w:numId="10">
    <w:abstractNumId w:val="0"/>
  </w:num>
  <w:num w:numId="11">
    <w:abstractNumId w:val="15"/>
  </w:num>
  <w:num w:numId="12">
    <w:abstractNumId w:val="13"/>
  </w:num>
  <w:num w:numId="13">
    <w:abstractNumId w:val="20"/>
  </w:num>
  <w:num w:numId="14">
    <w:abstractNumId w:val="4"/>
  </w:num>
  <w:num w:numId="15">
    <w:abstractNumId w:val="7"/>
  </w:num>
  <w:num w:numId="16">
    <w:abstractNumId w:val="21"/>
  </w:num>
  <w:num w:numId="17">
    <w:abstractNumId w:val="19"/>
  </w:num>
  <w:num w:numId="18">
    <w:abstractNumId w:val="2"/>
  </w:num>
  <w:num w:numId="19">
    <w:abstractNumId w:val="6"/>
  </w:num>
  <w:num w:numId="20">
    <w:abstractNumId w:val="8"/>
  </w:num>
  <w:num w:numId="21">
    <w:abstractNumId w:val="23"/>
  </w:num>
  <w:num w:numId="22">
    <w:abstractNumId w:val="3"/>
  </w:num>
  <w:num w:numId="23">
    <w:abstractNumId w:val="24"/>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4E"/>
    <w:rsid w:val="000002A8"/>
    <w:rsid w:val="000028F5"/>
    <w:rsid w:val="00003276"/>
    <w:rsid w:val="000037D0"/>
    <w:rsid w:val="000038EF"/>
    <w:rsid w:val="000057E1"/>
    <w:rsid w:val="00005CA7"/>
    <w:rsid w:val="0000758F"/>
    <w:rsid w:val="00011800"/>
    <w:rsid w:val="00011F00"/>
    <w:rsid w:val="00012EA2"/>
    <w:rsid w:val="00012F86"/>
    <w:rsid w:val="00017DC5"/>
    <w:rsid w:val="00020B71"/>
    <w:rsid w:val="00021951"/>
    <w:rsid w:val="000221DA"/>
    <w:rsid w:val="00022882"/>
    <w:rsid w:val="000231C5"/>
    <w:rsid w:val="000240AA"/>
    <w:rsid w:val="00024C55"/>
    <w:rsid w:val="00025193"/>
    <w:rsid w:val="00025308"/>
    <w:rsid w:val="00025AA8"/>
    <w:rsid w:val="00025FF3"/>
    <w:rsid w:val="00030436"/>
    <w:rsid w:val="00032A96"/>
    <w:rsid w:val="00032F2F"/>
    <w:rsid w:val="0003461E"/>
    <w:rsid w:val="000347E7"/>
    <w:rsid w:val="00035E98"/>
    <w:rsid w:val="00035F28"/>
    <w:rsid w:val="00042FB4"/>
    <w:rsid w:val="00044397"/>
    <w:rsid w:val="00045E11"/>
    <w:rsid w:val="0004762C"/>
    <w:rsid w:val="00047B4E"/>
    <w:rsid w:val="000521F2"/>
    <w:rsid w:val="00053A30"/>
    <w:rsid w:val="00054F77"/>
    <w:rsid w:val="00056D43"/>
    <w:rsid w:val="00057EC3"/>
    <w:rsid w:val="00060FE3"/>
    <w:rsid w:val="00061A71"/>
    <w:rsid w:val="00062986"/>
    <w:rsid w:val="00064F89"/>
    <w:rsid w:val="000702FE"/>
    <w:rsid w:val="00070916"/>
    <w:rsid w:val="00070951"/>
    <w:rsid w:val="00072099"/>
    <w:rsid w:val="00072B39"/>
    <w:rsid w:val="00077458"/>
    <w:rsid w:val="00080C00"/>
    <w:rsid w:val="00085348"/>
    <w:rsid w:val="00085EDF"/>
    <w:rsid w:val="000875BD"/>
    <w:rsid w:val="00091FBB"/>
    <w:rsid w:val="00095CDF"/>
    <w:rsid w:val="000963D4"/>
    <w:rsid w:val="00097E6C"/>
    <w:rsid w:val="000A06C3"/>
    <w:rsid w:val="000A51C1"/>
    <w:rsid w:val="000B0420"/>
    <w:rsid w:val="000B1037"/>
    <w:rsid w:val="000B23D5"/>
    <w:rsid w:val="000B5A56"/>
    <w:rsid w:val="000C1829"/>
    <w:rsid w:val="000C1D3B"/>
    <w:rsid w:val="000C1DA1"/>
    <w:rsid w:val="000C3B01"/>
    <w:rsid w:val="000C3B94"/>
    <w:rsid w:val="000C6B93"/>
    <w:rsid w:val="000C7FC1"/>
    <w:rsid w:val="000D1388"/>
    <w:rsid w:val="000D167E"/>
    <w:rsid w:val="000D388D"/>
    <w:rsid w:val="000D555E"/>
    <w:rsid w:val="000E0C57"/>
    <w:rsid w:val="000E25C8"/>
    <w:rsid w:val="000E2C6A"/>
    <w:rsid w:val="000E5464"/>
    <w:rsid w:val="000E666D"/>
    <w:rsid w:val="000E7DF2"/>
    <w:rsid w:val="000F0A34"/>
    <w:rsid w:val="000F0BEC"/>
    <w:rsid w:val="000F323F"/>
    <w:rsid w:val="000F3CA8"/>
    <w:rsid w:val="000F41E9"/>
    <w:rsid w:val="000F422E"/>
    <w:rsid w:val="000F4333"/>
    <w:rsid w:val="000F46CF"/>
    <w:rsid w:val="000F5A89"/>
    <w:rsid w:val="000F5CF0"/>
    <w:rsid w:val="000F61EB"/>
    <w:rsid w:val="000F65EF"/>
    <w:rsid w:val="00101BD2"/>
    <w:rsid w:val="00101C20"/>
    <w:rsid w:val="00102D6A"/>
    <w:rsid w:val="00103779"/>
    <w:rsid w:val="00104E0D"/>
    <w:rsid w:val="00106693"/>
    <w:rsid w:val="001069DD"/>
    <w:rsid w:val="00106A7C"/>
    <w:rsid w:val="001077AB"/>
    <w:rsid w:val="0011198E"/>
    <w:rsid w:val="001123DA"/>
    <w:rsid w:val="00112A42"/>
    <w:rsid w:val="00112B1D"/>
    <w:rsid w:val="0011393B"/>
    <w:rsid w:val="00113F6B"/>
    <w:rsid w:val="00115E0A"/>
    <w:rsid w:val="00117414"/>
    <w:rsid w:val="00121184"/>
    <w:rsid w:val="00121A18"/>
    <w:rsid w:val="00122BEF"/>
    <w:rsid w:val="001233D3"/>
    <w:rsid w:val="00124364"/>
    <w:rsid w:val="00126280"/>
    <w:rsid w:val="001267C6"/>
    <w:rsid w:val="001278BE"/>
    <w:rsid w:val="00131374"/>
    <w:rsid w:val="00132E37"/>
    <w:rsid w:val="00135A16"/>
    <w:rsid w:val="00136909"/>
    <w:rsid w:val="001401D4"/>
    <w:rsid w:val="00140E98"/>
    <w:rsid w:val="00140F96"/>
    <w:rsid w:val="00143458"/>
    <w:rsid w:val="00144472"/>
    <w:rsid w:val="00145F00"/>
    <w:rsid w:val="001462BB"/>
    <w:rsid w:val="00146AA7"/>
    <w:rsid w:val="001515F8"/>
    <w:rsid w:val="0015213F"/>
    <w:rsid w:val="001522D9"/>
    <w:rsid w:val="00153591"/>
    <w:rsid w:val="00156305"/>
    <w:rsid w:val="00156855"/>
    <w:rsid w:val="00157788"/>
    <w:rsid w:val="001600B3"/>
    <w:rsid w:val="001610E5"/>
    <w:rsid w:val="0016355C"/>
    <w:rsid w:val="00163A4D"/>
    <w:rsid w:val="00164867"/>
    <w:rsid w:val="00164AD3"/>
    <w:rsid w:val="00164CA4"/>
    <w:rsid w:val="0016575D"/>
    <w:rsid w:val="00165D06"/>
    <w:rsid w:val="001678C0"/>
    <w:rsid w:val="00173953"/>
    <w:rsid w:val="00174392"/>
    <w:rsid w:val="001757D9"/>
    <w:rsid w:val="001776E0"/>
    <w:rsid w:val="0017785F"/>
    <w:rsid w:val="00181D68"/>
    <w:rsid w:val="00182CF6"/>
    <w:rsid w:val="00184E92"/>
    <w:rsid w:val="001912A1"/>
    <w:rsid w:val="0019496F"/>
    <w:rsid w:val="00194FA5"/>
    <w:rsid w:val="00195919"/>
    <w:rsid w:val="00195DEE"/>
    <w:rsid w:val="001A0B2B"/>
    <w:rsid w:val="001A20CD"/>
    <w:rsid w:val="001A2CC2"/>
    <w:rsid w:val="001A386C"/>
    <w:rsid w:val="001A44D8"/>
    <w:rsid w:val="001A5FB1"/>
    <w:rsid w:val="001A65CE"/>
    <w:rsid w:val="001A6746"/>
    <w:rsid w:val="001A72A4"/>
    <w:rsid w:val="001A781B"/>
    <w:rsid w:val="001B0574"/>
    <w:rsid w:val="001B32C6"/>
    <w:rsid w:val="001B3ED7"/>
    <w:rsid w:val="001B4420"/>
    <w:rsid w:val="001B7478"/>
    <w:rsid w:val="001B7BC6"/>
    <w:rsid w:val="001C1036"/>
    <w:rsid w:val="001C2BEF"/>
    <w:rsid w:val="001C3CD0"/>
    <w:rsid w:val="001D0A42"/>
    <w:rsid w:val="001D3381"/>
    <w:rsid w:val="001D4B84"/>
    <w:rsid w:val="001D6467"/>
    <w:rsid w:val="001D6C33"/>
    <w:rsid w:val="001E0A33"/>
    <w:rsid w:val="001E0FFD"/>
    <w:rsid w:val="001E28F7"/>
    <w:rsid w:val="001E2AAC"/>
    <w:rsid w:val="001E2CA4"/>
    <w:rsid w:val="001E4520"/>
    <w:rsid w:val="001E4691"/>
    <w:rsid w:val="001E5377"/>
    <w:rsid w:val="001E5789"/>
    <w:rsid w:val="001E65D2"/>
    <w:rsid w:val="001E7B81"/>
    <w:rsid w:val="001F125F"/>
    <w:rsid w:val="001F2A08"/>
    <w:rsid w:val="001F4A97"/>
    <w:rsid w:val="001F59DA"/>
    <w:rsid w:val="001F6147"/>
    <w:rsid w:val="001F619C"/>
    <w:rsid w:val="002012A8"/>
    <w:rsid w:val="00201C5E"/>
    <w:rsid w:val="00202D83"/>
    <w:rsid w:val="002046EB"/>
    <w:rsid w:val="0021081C"/>
    <w:rsid w:val="00215F28"/>
    <w:rsid w:val="00216798"/>
    <w:rsid w:val="002170FE"/>
    <w:rsid w:val="00217195"/>
    <w:rsid w:val="0021722B"/>
    <w:rsid w:val="00221724"/>
    <w:rsid w:val="00222BE0"/>
    <w:rsid w:val="00224A50"/>
    <w:rsid w:val="002254E4"/>
    <w:rsid w:val="00225DD3"/>
    <w:rsid w:val="00227BA9"/>
    <w:rsid w:val="00232328"/>
    <w:rsid w:val="002324E2"/>
    <w:rsid w:val="00232A05"/>
    <w:rsid w:val="00233608"/>
    <w:rsid w:val="00233A61"/>
    <w:rsid w:val="00234305"/>
    <w:rsid w:val="00237B3F"/>
    <w:rsid w:val="00240F95"/>
    <w:rsid w:val="002415D6"/>
    <w:rsid w:val="00241BAE"/>
    <w:rsid w:val="00241EC6"/>
    <w:rsid w:val="00243579"/>
    <w:rsid w:val="00246EE3"/>
    <w:rsid w:val="00251904"/>
    <w:rsid w:val="0025209F"/>
    <w:rsid w:val="00252734"/>
    <w:rsid w:val="00253F54"/>
    <w:rsid w:val="00255233"/>
    <w:rsid w:val="002559FB"/>
    <w:rsid w:val="002575BD"/>
    <w:rsid w:val="0026311C"/>
    <w:rsid w:val="00264832"/>
    <w:rsid w:val="00264DF3"/>
    <w:rsid w:val="0026634A"/>
    <w:rsid w:val="00266C29"/>
    <w:rsid w:val="00266F49"/>
    <w:rsid w:val="002672AE"/>
    <w:rsid w:val="00267CEC"/>
    <w:rsid w:val="00267DDB"/>
    <w:rsid w:val="00270BC2"/>
    <w:rsid w:val="00270CA5"/>
    <w:rsid w:val="00271965"/>
    <w:rsid w:val="00271DC4"/>
    <w:rsid w:val="00272753"/>
    <w:rsid w:val="00272A04"/>
    <w:rsid w:val="00272D96"/>
    <w:rsid w:val="0027363C"/>
    <w:rsid w:val="00273F6E"/>
    <w:rsid w:val="0027509F"/>
    <w:rsid w:val="00275339"/>
    <w:rsid w:val="00276649"/>
    <w:rsid w:val="00276F72"/>
    <w:rsid w:val="00277865"/>
    <w:rsid w:val="00277E0C"/>
    <w:rsid w:val="00280281"/>
    <w:rsid w:val="00284A04"/>
    <w:rsid w:val="00287F03"/>
    <w:rsid w:val="002915C1"/>
    <w:rsid w:val="00292294"/>
    <w:rsid w:val="00292E32"/>
    <w:rsid w:val="002955FC"/>
    <w:rsid w:val="00296371"/>
    <w:rsid w:val="002967EF"/>
    <w:rsid w:val="002A0F7F"/>
    <w:rsid w:val="002A108A"/>
    <w:rsid w:val="002A21E3"/>
    <w:rsid w:val="002A25EB"/>
    <w:rsid w:val="002A2630"/>
    <w:rsid w:val="002A33AC"/>
    <w:rsid w:val="002A34AE"/>
    <w:rsid w:val="002A3C3F"/>
    <w:rsid w:val="002A3C81"/>
    <w:rsid w:val="002A3DC8"/>
    <w:rsid w:val="002A43F8"/>
    <w:rsid w:val="002A5C42"/>
    <w:rsid w:val="002B1703"/>
    <w:rsid w:val="002B1741"/>
    <w:rsid w:val="002B240D"/>
    <w:rsid w:val="002B556D"/>
    <w:rsid w:val="002B5D26"/>
    <w:rsid w:val="002B7E82"/>
    <w:rsid w:val="002C00F8"/>
    <w:rsid w:val="002C04D4"/>
    <w:rsid w:val="002C12E0"/>
    <w:rsid w:val="002C2097"/>
    <w:rsid w:val="002C26E6"/>
    <w:rsid w:val="002C469D"/>
    <w:rsid w:val="002C4E50"/>
    <w:rsid w:val="002C60BF"/>
    <w:rsid w:val="002C72AD"/>
    <w:rsid w:val="002C7371"/>
    <w:rsid w:val="002C74F1"/>
    <w:rsid w:val="002C7AF1"/>
    <w:rsid w:val="002C7C8A"/>
    <w:rsid w:val="002D32A4"/>
    <w:rsid w:val="002D6335"/>
    <w:rsid w:val="002D66EE"/>
    <w:rsid w:val="002D6729"/>
    <w:rsid w:val="002D785E"/>
    <w:rsid w:val="002E17E7"/>
    <w:rsid w:val="002E1C21"/>
    <w:rsid w:val="002E1D19"/>
    <w:rsid w:val="002E4118"/>
    <w:rsid w:val="002E4D9D"/>
    <w:rsid w:val="002F2C6E"/>
    <w:rsid w:val="002F4B21"/>
    <w:rsid w:val="0030046E"/>
    <w:rsid w:val="003032D6"/>
    <w:rsid w:val="003039C3"/>
    <w:rsid w:val="0030434F"/>
    <w:rsid w:val="00304EBD"/>
    <w:rsid w:val="00306EDE"/>
    <w:rsid w:val="003116B6"/>
    <w:rsid w:val="00312F8C"/>
    <w:rsid w:val="00313367"/>
    <w:rsid w:val="00313A90"/>
    <w:rsid w:val="00314E66"/>
    <w:rsid w:val="00323086"/>
    <w:rsid w:val="003272D8"/>
    <w:rsid w:val="00327EDE"/>
    <w:rsid w:val="00330BF6"/>
    <w:rsid w:val="00334144"/>
    <w:rsid w:val="003351ED"/>
    <w:rsid w:val="00336E6C"/>
    <w:rsid w:val="00337EE6"/>
    <w:rsid w:val="00343DD4"/>
    <w:rsid w:val="003441FE"/>
    <w:rsid w:val="0034629C"/>
    <w:rsid w:val="00347131"/>
    <w:rsid w:val="00347494"/>
    <w:rsid w:val="003538B7"/>
    <w:rsid w:val="00357976"/>
    <w:rsid w:val="00360127"/>
    <w:rsid w:val="00360C89"/>
    <w:rsid w:val="00362336"/>
    <w:rsid w:val="00362E81"/>
    <w:rsid w:val="00363160"/>
    <w:rsid w:val="003645AD"/>
    <w:rsid w:val="00364A84"/>
    <w:rsid w:val="003652C5"/>
    <w:rsid w:val="00370665"/>
    <w:rsid w:val="00370908"/>
    <w:rsid w:val="00372E18"/>
    <w:rsid w:val="00374746"/>
    <w:rsid w:val="003758C4"/>
    <w:rsid w:val="00375CA9"/>
    <w:rsid w:val="00377061"/>
    <w:rsid w:val="0037753D"/>
    <w:rsid w:val="003801A0"/>
    <w:rsid w:val="003835A4"/>
    <w:rsid w:val="0038489C"/>
    <w:rsid w:val="0038655A"/>
    <w:rsid w:val="0038782F"/>
    <w:rsid w:val="0039031D"/>
    <w:rsid w:val="0039058D"/>
    <w:rsid w:val="00397AED"/>
    <w:rsid w:val="003A17A9"/>
    <w:rsid w:val="003A3DA4"/>
    <w:rsid w:val="003A7EB9"/>
    <w:rsid w:val="003B1BB8"/>
    <w:rsid w:val="003B1F16"/>
    <w:rsid w:val="003B22B2"/>
    <w:rsid w:val="003B2B5C"/>
    <w:rsid w:val="003B31A0"/>
    <w:rsid w:val="003B3C7B"/>
    <w:rsid w:val="003B644F"/>
    <w:rsid w:val="003C0B66"/>
    <w:rsid w:val="003C2AC9"/>
    <w:rsid w:val="003C61F6"/>
    <w:rsid w:val="003C6487"/>
    <w:rsid w:val="003C74CD"/>
    <w:rsid w:val="003C7FF4"/>
    <w:rsid w:val="003D01B7"/>
    <w:rsid w:val="003D03B2"/>
    <w:rsid w:val="003D0659"/>
    <w:rsid w:val="003D2648"/>
    <w:rsid w:val="003D4744"/>
    <w:rsid w:val="003D7F3A"/>
    <w:rsid w:val="003E1BA4"/>
    <w:rsid w:val="003E1BDD"/>
    <w:rsid w:val="003E2892"/>
    <w:rsid w:val="003E2F78"/>
    <w:rsid w:val="003E3DDA"/>
    <w:rsid w:val="003E53D0"/>
    <w:rsid w:val="003E64AC"/>
    <w:rsid w:val="003E765F"/>
    <w:rsid w:val="003E77B6"/>
    <w:rsid w:val="003F0C31"/>
    <w:rsid w:val="003F1C19"/>
    <w:rsid w:val="003F2EE5"/>
    <w:rsid w:val="003F3B13"/>
    <w:rsid w:val="003F4324"/>
    <w:rsid w:val="003F50B8"/>
    <w:rsid w:val="003F586A"/>
    <w:rsid w:val="003F6773"/>
    <w:rsid w:val="003F7BCF"/>
    <w:rsid w:val="00400211"/>
    <w:rsid w:val="00402D84"/>
    <w:rsid w:val="004032FE"/>
    <w:rsid w:val="004036C7"/>
    <w:rsid w:val="004045F2"/>
    <w:rsid w:val="0040463A"/>
    <w:rsid w:val="004070D5"/>
    <w:rsid w:val="00413AD4"/>
    <w:rsid w:val="004144AD"/>
    <w:rsid w:val="004155A4"/>
    <w:rsid w:val="004202A7"/>
    <w:rsid w:val="00423CD7"/>
    <w:rsid w:val="00424E45"/>
    <w:rsid w:val="00424F83"/>
    <w:rsid w:val="004255C2"/>
    <w:rsid w:val="0042578A"/>
    <w:rsid w:val="00426786"/>
    <w:rsid w:val="00426AC6"/>
    <w:rsid w:val="00426BDB"/>
    <w:rsid w:val="004314BA"/>
    <w:rsid w:val="00431A16"/>
    <w:rsid w:val="00432656"/>
    <w:rsid w:val="00432E65"/>
    <w:rsid w:val="00434A75"/>
    <w:rsid w:val="00434BDB"/>
    <w:rsid w:val="00436040"/>
    <w:rsid w:val="00436CAC"/>
    <w:rsid w:val="00437BC5"/>
    <w:rsid w:val="004410C2"/>
    <w:rsid w:val="00441C86"/>
    <w:rsid w:val="0044420D"/>
    <w:rsid w:val="0044422A"/>
    <w:rsid w:val="00444714"/>
    <w:rsid w:val="00445384"/>
    <w:rsid w:val="00447578"/>
    <w:rsid w:val="00447C99"/>
    <w:rsid w:val="00447CF1"/>
    <w:rsid w:val="0045160C"/>
    <w:rsid w:val="00451BA4"/>
    <w:rsid w:val="00453CA1"/>
    <w:rsid w:val="00454140"/>
    <w:rsid w:val="004554B8"/>
    <w:rsid w:val="0045792E"/>
    <w:rsid w:val="00457C12"/>
    <w:rsid w:val="00457D30"/>
    <w:rsid w:val="004614D1"/>
    <w:rsid w:val="00461E64"/>
    <w:rsid w:val="00463095"/>
    <w:rsid w:val="004716F6"/>
    <w:rsid w:val="00471937"/>
    <w:rsid w:val="00473140"/>
    <w:rsid w:val="00474C98"/>
    <w:rsid w:val="0047550E"/>
    <w:rsid w:val="00476E68"/>
    <w:rsid w:val="00477D66"/>
    <w:rsid w:val="0048089C"/>
    <w:rsid w:val="00481750"/>
    <w:rsid w:val="00484D81"/>
    <w:rsid w:val="0048605F"/>
    <w:rsid w:val="00486233"/>
    <w:rsid w:val="00486E71"/>
    <w:rsid w:val="004908CE"/>
    <w:rsid w:val="004913A5"/>
    <w:rsid w:val="0049217E"/>
    <w:rsid w:val="004922A3"/>
    <w:rsid w:val="00495446"/>
    <w:rsid w:val="00496CF3"/>
    <w:rsid w:val="0049747F"/>
    <w:rsid w:val="004A17EA"/>
    <w:rsid w:val="004A19C4"/>
    <w:rsid w:val="004A2175"/>
    <w:rsid w:val="004A282E"/>
    <w:rsid w:val="004A34EF"/>
    <w:rsid w:val="004A385F"/>
    <w:rsid w:val="004A3EDD"/>
    <w:rsid w:val="004A4125"/>
    <w:rsid w:val="004A60D6"/>
    <w:rsid w:val="004B02B9"/>
    <w:rsid w:val="004B18F9"/>
    <w:rsid w:val="004B2866"/>
    <w:rsid w:val="004B3134"/>
    <w:rsid w:val="004B51B4"/>
    <w:rsid w:val="004B6B21"/>
    <w:rsid w:val="004C0886"/>
    <w:rsid w:val="004C0B58"/>
    <w:rsid w:val="004C1818"/>
    <w:rsid w:val="004C29C3"/>
    <w:rsid w:val="004C4EC3"/>
    <w:rsid w:val="004C6180"/>
    <w:rsid w:val="004C6351"/>
    <w:rsid w:val="004D0F78"/>
    <w:rsid w:val="004D179B"/>
    <w:rsid w:val="004D22EB"/>
    <w:rsid w:val="004D2C3C"/>
    <w:rsid w:val="004D33AA"/>
    <w:rsid w:val="004D6E7C"/>
    <w:rsid w:val="004D71B2"/>
    <w:rsid w:val="004E16C3"/>
    <w:rsid w:val="004E1CB3"/>
    <w:rsid w:val="004E2D55"/>
    <w:rsid w:val="004E522F"/>
    <w:rsid w:val="004E532C"/>
    <w:rsid w:val="004E7DD0"/>
    <w:rsid w:val="004F3160"/>
    <w:rsid w:val="004F4444"/>
    <w:rsid w:val="004F44F5"/>
    <w:rsid w:val="004F4AC5"/>
    <w:rsid w:val="004F5F61"/>
    <w:rsid w:val="004F65B6"/>
    <w:rsid w:val="005003EE"/>
    <w:rsid w:val="00501512"/>
    <w:rsid w:val="00501D3C"/>
    <w:rsid w:val="0050212F"/>
    <w:rsid w:val="005035EF"/>
    <w:rsid w:val="00503C21"/>
    <w:rsid w:val="00504399"/>
    <w:rsid w:val="005043EE"/>
    <w:rsid w:val="00505209"/>
    <w:rsid w:val="00505497"/>
    <w:rsid w:val="005057FC"/>
    <w:rsid w:val="005068B2"/>
    <w:rsid w:val="00506B14"/>
    <w:rsid w:val="00510210"/>
    <w:rsid w:val="00510668"/>
    <w:rsid w:val="005113A6"/>
    <w:rsid w:val="00511C77"/>
    <w:rsid w:val="00512F48"/>
    <w:rsid w:val="00515E8D"/>
    <w:rsid w:val="00517288"/>
    <w:rsid w:val="005177E4"/>
    <w:rsid w:val="0052055B"/>
    <w:rsid w:val="00520FA1"/>
    <w:rsid w:val="005216B3"/>
    <w:rsid w:val="00521941"/>
    <w:rsid w:val="00523119"/>
    <w:rsid w:val="00524F3C"/>
    <w:rsid w:val="00525381"/>
    <w:rsid w:val="00525384"/>
    <w:rsid w:val="00526F6A"/>
    <w:rsid w:val="005272DA"/>
    <w:rsid w:val="0052772C"/>
    <w:rsid w:val="005302B2"/>
    <w:rsid w:val="005302F9"/>
    <w:rsid w:val="0053086E"/>
    <w:rsid w:val="00531435"/>
    <w:rsid w:val="005314F7"/>
    <w:rsid w:val="005338C2"/>
    <w:rsid w:val="005350A3"/>
    <w:rsid w:val="00536845"/>
    <w:rsid w:val="005370C6"/>
    <w:rsid w:val="00537F8F"/>
    <w:rsid w:val="00542880"/>
    <w:rsid w:val="00542BF6"/>
    <w:rsid w:val="00543B36"/>
    <w:rsid w:val="0054499D"/>
    <w:rsid w:val="005466D0"/>
    <w:rsid w:val="0055160D"/>
    <w:rsid w:val="005518D5"/>
    <w:rsid w:val="0055376A"/>
    <w:rsid w:val="00557A2D"/>
    <w:rsid w:val="00561F73"/>
    <w:rsid w:val="00562928"/>
    <w:rsid w:val="00565C0C"/>
    <w:rsid w:val="00565D98"/>
    <w:rsid w:val="00570A33"/>
    <w:rsid w:val="005720DA"/>
    <w:rsid w:val="00572108"/>
    <w:rsid w:val="005735C3"/>
    <w:rsid w:val="005736F7"/>
    <w:rsid w:val="00573D98"/>
    <w:rsid w:val="005762EC"/>
    <w:rsid w:val="00576C74"/>
    <w:rsid w:val="00580BE4"/>
    <w:rsid w:val="00581B56"/>
    <w:rsid w:val="00582516"/>
    <w:rsid w:val="0058369B"/>
    <w:rsid w:val="00583795"/>
    <w:rsid w:val="00583FDA"/>
    <w:rsid w:val="00584FAC"/>
    <w:rsid w:val="0059014C"/>
    <w:rsid w:val="0059081A"/>
    <w:rsid w:val="00592D36"/>
    <w:rsid w:val="00593193"/>
    <w:rsid w:val="0059327F"/>
    <w:rsid w:val="005A2722"/>
    <w:rsid w:val="005A2A59"/>
    <w:rsid w:val="005A4F9D"/>
    <w:rsid w:val="005B05BE"/>
    <w:rsid w:val="005B09CF"/>
    <w:rsid w:val="005B12C2"/>
    <w:rsid w:val="005B39FF"/>
    <w:rsid w:val="005B3AC8"/>
    <w:rsid w:val="005B3B3F"/>
    <w:rsid w:val="005B3F66"/>
    <w:rsid w:val="005B4630"/>
    <w:rsid w:val="005B4B4A"/>
    <w:rsid w:val="005B722D"/>
    <w:rsid w:val="005B73BB"/>
    <w:rsid w:val="005C0369"/>
    <w:rsid w:val="005C10F6"/>
    <w:rsid w:val="005C1D3D"/>
    <w:rsid w:val="005C230B"/>
    <w:rsid w:val="005C2E10"/>
    <w:rsid w:val="005C33E8"/>
    <w:rsid w:val="005C71D8"/>
    <w:rsid w:val="005C780A"/>
    <w:rsid w:val="005D0716"/>
    <w:rsid w:val="005D0E6D"/>
    <w:rsid w:val="005D1569"/>
    <w:rsid w:val="005D3695"/>
    <w:rsid w:val="005D623C"/>
    <w:rsid w:val="005D750E"/>
    <w:rsid w:val="005E2406"/>
    <w:rsid w:val="005E24E7"/>
    <w:rsid w:val="005E31E4"/>
    <w:rsid w:val="005E3E80"/>
    <w:rsid w:val="005E52BA"/>
    <w:rsid w:val="005E55C7"/>
    <w:rsid w:val="005E5E90"/>
    <w:rsid w:val="005E7F44"/>
    <w:rsid w:val="005F0C85"/>
    <w:rsid w:val="005F0E69"/>
    <w:rsid w:val="005F2252"/>
    <w:rsid w:val="005F25B2"/>
    <w:rsid w:val="005F2628"/>
    <w:rsid w:val="00602461"/>
    <w:rsid w:val="006035EB"/>
    <w:rsid w:val="00604B92"/>
    <w:rsid w:val="00605546"/>
    <w:rsid w:val="006067E0"/>
    <w:rsid w:val="006068A3"/>
    <w:rsid w:val="0061009D"/>
    <w:rsid w:val="00610367"/>
    <w:rsid w:val="00611B59"/>
    <w:rsid w:val="00611D8B"/>
    <w:rsid w:val="00615644"/>
    <w:rsid w:val="00616D49"/>
    <w:rsid w:val="00621359"/>
    <w:rsid w:val="00621C21"/>
    <w:rsid w:val="00621F4F"/>
    <w:rsid w:val="00622A43"/>
    <w:rsid w:val="00622FD1"/>
    <w:rsid w:val="006244AE"/>
    <w:rsid w:val="006245C4"/>
    <w:rsid w:val="00626196"/>
    <w:rsid w:val="006266DC"/>
    <w:rsid w:val="00631C7F"/>
    <w:rsid w:val="0063311A"/>
    <w:rsid w:val="00634534"/>
    <w:rsid w:val="006350DA"/>
    <w:rsid w:val="006402A2"/>
    <w:rsid w:val="0064045F"/>
    <w:rsid w:val="00643DA4"/>
    <w:rsid w:val="00644206"/>
    <w:rsid w:val="006442FD"/>
    <w:rsid w:val="00644965"/>
    <w:rsid w:val="0064594B"/>
    <w:rsid w:val="006461FE"/>
    <w:rsid w:val="006464AD"/>
    <w:rsid w:val="006500E2"/>
    <w:rsid w:val="0065073D"/>
    <w:rsid w:val="00650DEA"/>
    <w:rsid w:val="006539E1"/>
    <w:rsid w:val="006544B6"/>
    <w:rsid w:val="00654D44"/>
    <w:rsid w:val="006551AE"/>
    <w:rsid w:val="006575A6"/>
    <w:rsid w:val="00662256"/>
    <w:rsid w:val="00662360"/>
    <w:rsid w:val="00664725"/>
    <w:rsid w:val="00667C25"/>
    <w:rsid w:val="00670A76"/>
    <w:rsid w:val="00671480"/>
    <w:rsid w:val="00671E57"/>
    <w:rsid w:val="0067288A"/>
    <w:rsid w:val="00673210"/>
    <w:rsid w:val="00673A47"/>
    <w:rsid w:val="00682641"/>
    <w:rsid w:val="0068281F"/>
    <w:rsid w:val="00683568"/>
    <w:rsid w:val="00683AF1"/>
    <w:rsid w:val="00683BF3"/>
    <w:rsid w:val="00684229"/>
    <w:rsid w:val="00685951"/>
    <w:rsid w:val="00686A66"/>
    <w:rsid w:val="006878CB"/>
    <w:rsid w:val="00690A93"/>
    <w:rsid w:val="006935AA"/>
    <w:rsid w:val="00693BD9"/>
    <w:rsid w:val="00694B42"/>
    <w:rsid w:val="00696186"/>
    <w:rsid w:val="006A14B9"/>
    <w:rsid w:val="006A2755"/>
    <w:rsid w:val="006A2922"/>
    <w:rsid w:val="006A2B0E"/>
    <w:rsid w:val="006A3E03"/>
    <w:rsid w:val="006A4D60"/>
    <w:rsid w:val="006A4FE4"/>
    <w:rsid w:val="006A6CCC"/>
    <w:rsid w:val="006B0087"/>
    <w:rsid w:val="006B0A4B"/>
    <w:rsid w:val="006B0FB1"/>
    <w:rsid w:val="006B102A"/>
    <w:rsid w:val="006B2D73"/>
    <w:rsid w:val="006B36C0"/>
    <w:rsid w:val="006B3CF8"/>
    <w:rsid w:val="006C1487"/>
    <w:rsid w:val="006C1942"/>
    <w:rsid w:val="006C44AC"/>
    <w:rsid w:val="006C65C8"/>
    <w:rsid w:val="006D0E78"/>
    <w:rsid w:val="006D1177"/>
    <w:rsid w:val="006D1B86"/>
    <w:rsid w:val="006D237D"/>
    <w:rsid w:val="006D3691"/>
    <w:rsid w:val="006D3CC8"/>
    <w:rsid w:val="006D47D0"/>
    <w:rsid w:val="006D68A3"/>
    <w:rsid w:val="006E153A"/>
    <w:rsid w:val="006E3348"/>
    <w:rsid w:val="006E3B0D"/>
    <w:rsid w:val="006E3F2F"/>
    <w:rsid w:val="006E441E"/>
    <w:rsid w:val="006E4664"/>
    <w:rsid w:val="006E6165"/>
    <w:rsid w:val="006E6346"/>
    <w:rsid w:val="006F0375"/>
    <w:rsid w:val="006F2C8A"/>
    <w:rsid w:val="006F33EE"/>
    <w:rsid w:val="006F4D38"/>
    <w:rsid w:val="006F52EB"/>
    <w:rsid w:val="006F5892"/>
    <w:rsid w:val="006F5F8E"/>
    <w:rsid w:val="00700905"/>
    <w:rsid w:val="00706385"/>
    <w:rsid w:val="007114F0"/>
    <w:rsid w:val="00711A80"/>
    <w:rsid w:val="007128BD"/>
    <w:rsid w:val="007136D4"/>
    <w:rsid w:val="007174BB"/>
    <w:rsid w:val="00721C22"/>
    <w:rsid w:val="00722D48"/>
    <w:rsid w:val="007233F7"/>
    <w:rsid w:val="0072693E"/>
    <w:rsid w:val="00726FC4"/>
    <w:rsid w:val="00730E5D"/>
    <w:rsid w:val="0073110F"/>
    <w:rsid w:val="00732D1A"/>
    <w:rsid w:val="00735923"/>
    <w:rsid w:val="00736764"/>
    <w:rsid w:val="00736CE7"/>
    <w:rsid w:val="00740D27"/>
    <w:rsid w:val="00741446"/>
    <w:rsid w:val="007416A5"/>
    <w:rsid w:val="007420B4"/>
    <w:rsid w:val="007421B2"/>
    <w:rsid w:val="00744DE6"/>
    <w:rsid w:val="007464B9"/>
    <w:rsid w:val="00746DAF"/>
    <w:rsid w:val="00747C75"/>
    <w:rsid w:val="00751DE2"/>
    <w:rsid w:val="00752584"/>
    <w:rsid w:val="0075278B"/>
    <w:rsid w:val="00753D4E"/>
    <w:rsid w:val="00754559"/>
    <w:rsid w:val="00757E6D"/>
    <w:rsid w:val="00757E82"/>
    <w:rsid w:val="00757EA9"/>
    <w:rsid w:val="007604FB"/>
    <w:rsid w:val="007661A9"/>
    <w:rsid w:val="00767076"/>
    <w:rsid w:val="007729A7"/>
    <w:rsid w:val="00774B44"/>
    <w:rsid w:val="0077545F"/>
    <w:rsid w:val="00776FAF"/>
    <w:rsid w:val="007777B9"/>
    <w:rsid w:val="00780B2D"/>
    <w:rsid w:val="00781AA2"/>
    <w:rsid w:val="00781C98"/>
    <w:rsid w:val="00782B2B"/>
    <w:rsid w:val="007867B4"/>
    <w:rsid w:val="00786F25"/>
    <w:rsid w:val="00787923"/>
    <w:rsid w:val="00790708"/>
    <w:rsid w:val="00790764"/>
    <w:rsid w:val="007911D2"/>
    <w:rsid w:val="0079184C"/>
    <w:rsid w:val="00792E0F"/>
    <w:rsid w:val="0079414E"/>
    <w:rsid w:val="00797804"/>
    <w:rsid w:val="007A11E0"/>
    <w:rsid w:val="007A4517"/>
    <w:rsid w:val="007A5E3C"/>
    <w:rsid w:val="007B0D5B"/>
    <w:rsid w:val="007B4AE8"/>
    <w:rsid w:val="007B4B7D"/>
    <w:rsid w:val="007B6C0A"/>
    <w:rsid w:val="007B75DE"/>
    <w:rsid w:val="007B7DDA"/>
    <w:rsid w:val="007B7E36"/>
    <w:rsid w:val="007C0576"/>
    <w:rsid w:val="007C19B4"/>
    <w:rsid w:val="007C25AA"/>
    <w:rsid w:val="007C2806"/>
    <w:rsid w:val="007C2BC9"/>
    <w:rsid w:val="007C350C"/>
    <w:rsid w:val="007C5ED8"/>
    <w:rsid w:val="007D0056"/>
    <w:rsid w:val="007D0B98"/>
    <w:rsid w:val="007D12EA"/>
    <w:rsid w:val="007D3373"/>
    <w:rsid w:val="007D42E6"/>
    <w:rsid w:val="007D530A"/>
    <w:rsid w:val="007D54E5"/>
    <w:rsid w:val="007D6835"/>
    <w:rsid w:val="007D7E7B"/>
    <w:rsid w:val="007E0A47"/>
    <w:rsid w:val="007E1457"/>
    <w:rsid w:val="007E3507"/>
    <w:rsid w:val="007E6599"/>
    <w:rsid w:val="007E709D"/>
    <w:rsid w:val="007E7585"/>
    <w:rsid w:val="007E7819"/>
    <w:rsid w:val="007E7DEC"/>
    <w:rsid w:val="007F08FF"/>
    <w:rsid w:val="007F328D"/>
    <w:rsid w:val="007F3963"/>
    <w:rsid w:val="007F4C2C"/>
    <w:rsid w:val="007F5320"/>
    <w:rsid w:val="00800DF6"/>
    <w:rsid w:val="00800EA0"/>
    <w:rsid w:val="00802FE2"/>
    <w:rsid w:val="00803B9A"/>
    <w:rsid w:val="00804CB1"/>
    <w:rsid w:val="00804E47"/>
    <w:rsid w:val="00805F38"/>
    <w:rsid w:val="00805FF3"/>
    <w:rsid w:val="0080674F"/>
    <w:rsid w:val="00807E49"/>
    <w:rsid w:val="00810B10"/>
    <w:rsid w:val="00811C8E"/>
    <w:rsid w:val="008135CF"/>
    <w:rsid w:val="00815C6E"/>
    <w:rsid w:val="0081618E"/>
    <w:rsid w:val="00816B74"/>
    <w:rsid w:val="0081740B"/>
    <w:rsid w:val="00820B2D"/>
    <w:rsid w:val="00821147"/>
    <w:rsid w:val="008223C4"/>
    <w:rsid w:val="00823FFB"/>
    <w:rsid w:val="008240C3"/>
    <w:rsid w:val="00825B29"/>
    <w:rsid w:val="008263AD"/>
    <w:rsid w:val="00826F09"/>
    <w:rsid w:val="00827B55"/>
    <w:rsid w:val="00827C10"/>
    <w:rsid w:val="00832580"/>
    <w:rsid w:val="00832DF4"/>
    <w:rsid w:val="00833CAE"/>
    <w:rsid w:val="00834928"/>
    <w:rsid w:val="0083562D"/>
    <w:rsid w:val="00835ACA"/>
    <w:rsid w:val="00835AD6"/>
    <w:rsid w:val="008360DF"/>
    <w:rsid w:val="0084185C"/>
    <w:rsid w:val="0084361D"/>
    <w:rsid w:val="0084399F"/>
    <w:rsid w:val="00844E71"/>
    <w:rsid w:val="008536B4"/>
    <w:rsid w:val="008542D7"/>
    <w:rsid w:val="00855E7A"/>
    <w:rsid w:val="00856230"/>
    <w:rsid w:val="00856DB8"/>
    <w:rsid w:val="00857426"/>
    <w:rsid w:val="00857ADB"/>
    <w:rsid w:val="00857FA6"/>
    <w:rsid w:val="00860E47"/>
    <w:rsid w:val="00861378"/>
    <w:rsid w:val="0086274D"/>
    <w:rsid w:val="00862E6D"/>
    <w:rsid w:val="0086424F"/>
    <w:rsid w:val="00864E21"/>
    <w:rsid w:val="00866D13"/>
    <w:rsid w:val="0087035A"/>
    <w:rsid w:val="00872F4D"/>
    <w:rsid w:val="00873B94"/>
    <w:rsid w:val="00874984"/>
    <w:rsid w:val="00875CB4"/>
    <w:rsid w:val="00880ABB"/>
    <w:rsid w:val="00881C94"/>
    <w:rsid w:val="0088410F"/>
    <w:rsid w:val="008850CC"/>
    <w:rsid w:val="00886AC8"/>
    <w:rsid w:val="00887B83"/>
    <w:rsid w:val="0089065A"/>
    <w:rsid w:val="00891890"/>
    <w:rsid w:val="00893A13"/>
    <w:rsid w:val="00893C07"/>
    <w:rsid w:val="00895541"/>
    <w:rsid w:val="008A06F9"/>
    <w:rsid w:val="008A0A9C"/>
    <w:rsid w:val="008A0C13"/>
    <w:rsid w:val="008A1618"/>
    <w:rsid w:val="008A536E"/>
    <w:rsid w:val="008A57A3"/>
    <w:rsid w:val="008A6C0F"/>
    <w:rsid w:val="008B0881"/>
    <w:rsid w:val="008B1CA5"/>
    <w:rsid w:val="008B2974"/>
    <w:rsid w:val="008B4F0B"/>
    <w:rsid w:val="008B5FC6"/>
    <w:rsid w:val="008B62B4"/>
    <w:rsid w:val="008B7978"/>
    <w:rsid w:val="008C15C1"/>
    <w:rsid w:val="008C43EF"/>
    <w:rsid w:val="008C5C85"/>
    <w:rsid w:val="008C6809"/>
    <w:rsid w:val="008D00A9"/>
    <w:rsid w:val="008D0DF2"/>
    <w:rsid w:val="008D1B19"/>
    <w:rsid w:val="008D3800"/>
    <w:rsid w:val="008D47A1"/>
    <w:rsid w:val="008D4DB5"/>
    <w:rsid w:val="008D5689"/>
    <w:rsid w:val="008D715C"/>
    <w:rsid w:val="008D7745"/>
    <w:rsid w:val="008E0065"/>
    <w:rsid w:val="008E399D"/>
    <w:rsid w:val="008E3EF2"/>
    <w:rsid w:val="008F027E"/>
    <w:rsid w:val="008F260B"/>
    <w:rsid w:val="008F2EDC"/>
    <w:rsid w:val="008F4AC9"/>
    <w:rsid w:val="008F4F22"/>
    <w:rsid w:val="008F65F9"/>
    <w:rsid w:val="008F7325"/>
    <w:rsid w:val="008F7F34"/>
    <w:rsid w:val="00900178"/>
    <w:rsid w:val="009038CD"/>
    <w:rsid w:val="00904B66"/>
    <w:rsid w:val="009050A3"/>
    <w:rsid w:val="00905A15"/>
    <w:rsid w:val="00906C3C"/>
    <w:rsid w:val="00906D40"/>
    <w:rsid w:val="009079DD"/>
    <w:rsid w:val="00907EBF"/>
    <w:rsid w:val="00911578"/>
    <w:rsid w:val="0091294B"/>
    <w:rsid w:val="0091346E"/>
    <w:rsid w:val="00917D13"/>
    <w:rsid w:val="00920916"/>
    <w:rsid w:val="0092175D"/>
    <w:rsid w:val="00921D54"/>
    <w:rsid w:val="009221BE"/>
    <w:rsid w:val="0092257B"/>
    <w:rsid w:val="009241A6"/>
    <w:rsid w:val="0092464A"/>
    <w:rsid w:val="0092510C"/>
    <w:rsid w:val="009252BF"/>
    <w:rsid w:val="0092613F"/>
    <w:rsid w:val="00927334"/>
    <w:rsid w:val="00930C79"/>
    <w:rsid w:val="00930F3D"/>
    <w:rsid w:val="009334F1"/>
    <w:rsid w:val="009351E7"/>
    <w:rsid w:val="0093580C"/>
    <w:rsid w:val="00940145"/>
    <w:rsid w:val="009478AD"/>
    <w:rsid w:val="00947CC4"/>
    <w:rsid w:val="00947F9D"/>
    <w:rsid w:val="009510EA"/>
    <w:rsid w:val="00951539"/>
    <w:rsid w:val="00951E8E"/>
    <w:rsid w:val="00954A4D"/>
    <w:rsid w:val="00954EF2"/>
    <w:rsid w:val="00956515"/>
    <w:rsid w:val="009575AA"/>
    <w:rsid w:val="00960747"/>
    <w:rsid w:val="00962673"/>
    <w:rsid w:val="00963AF0"/>
    <w:rsid w:val="009707C6"/>
    <w:rsid w:val="00970B06"/>
    <w:rsid w:val="00971984"/>
    <w:rsid w:val="009736AF"/>
    <w:rsid w:val="009737D1"/>
    <w:rsid w:val="00974CBB"/>
    <w:rsid w:val="00977687"/>
    <w:rsid w:val="0098057C"/>
    <w:rsid w:val="00980843"/>
    <w:rsid w:val="009808CA"/>
    <w:rsid w:val="00980B02"/>
    <w:rsid w:val="00980B61"/>
    <w:rsid w:val="00980CA4"/>
    <w:rsid w:val="00981A56"/>
    <w:rsid w:val="009823F2"/>
    <w:rsid w:val="009826E7"/>
    <w:rsid w:val="00982769"/>
    <w:rsid w:val="0098288C"/>
    <w:rsid w:val="0098440E"/>
    <w:rsid w:val="00984474"/>
    <w:rsid w:val="00984864"/>
    <w:rsid w:val="00986670"/>
    <w:rsid w:val="00986CCA"/>
    <w:rsid w:val="00991B2B"/>
    <w:rsid w:val="009966A4"/>
    <w:rsid w:val="009972D3"/>
    <w:rsid w:val="009A05DE"/>
    <w:rsid w:val="009A160A"/>
    <w:rsid w:val="009A1A3D"/>
    <w:rsid w:val="009A3094"/>
    <w:rsid w:val="009A3576"/>
    <w:rsid w:val="009A407A"/>
    <w:rsid w:val="009A46D6"/>
    <w:rsid w:val="009A67AE"/>
    <w:rsid w:val="009A7AC5"/>
    <w:rsid w:val="009B12D8"/>
    <w:rsid w:val="009B23F2"/>
    <w:rsid w:val="009B449B"/>
    <w:rsid w:val="009B730A"/>
    <w:rsid w:val="009C0DEB"/>
    <w:rsid w:val="009C14BE"/>
    <w:rsid w:val="009C2CF8"/>
    <w:rsid w:val="009C4676"/>
    <w:rsid w:val="009C4760"/>
    <w:rsid w:val="009C4996"/>
    <w:rsid w:val="009C6487"/>
    <w:rsid w:val="009C660E"/>
    <w:rsid w:val="009C6905"/>
    <w:rsid w:val="009D0395"/>
    <w:rsid w:val="009D14BD"/>
    <w:rsid w:val="009D1819"/>
    <w:rsid w:val="009D1B3A"/>
    <w:rsid w:val="009D3977"/>
    <w:rsid w:val="009D3B67"/>
    <w:rsid w:val="009D4D47"/>
    <w:rsid w:val="009D57D6"/>
    <w:rsid w:val="009D79A9"/>
    <w:rsid w:val="009E0786"/>
    <w:rsid w:val="009E0C7F"/>
    <w:rsid w:val="009E124C"/>
    <w:rsid w:val="009F0043"/>
    <w:rsid w:val="009F29CE"/>
    <w:rsid w:val="009F3C2B"/>
    <w:rsid w:val="009F613C"/>
    <w:rsid w:val="009F7017"/>
    <w:rsid w:val="00A01419"/>
    <w:rsid w:val="00A01E5E"/>
    <w:rsid w:val="00A024F7"/>
    <w:rsid w:val="00A05C1C"/>
    <w:rsid w:val="00A07178"/>
    <w:rsid w:val="00A07269"/>
    <w:rsid w:val="00A10C31"/>
    <w:rsid w:val="00A11749"/>
    <w:rsid w:val="00A1184D"/>
    <w:rsid w:val="00A1423F"/>
    <w:rsid w:val="00A14916"/>
    <w:rsid w:val="00A202E2"/>
    <w:rsid w:val="00A20A8B"/>
    <w:rsid w:val="00A213AD"/>
    <w:rsid w:val="00A221B0"/>
    <w:rsid w:val="00A23EA6"/>
    <w:rsid w:val="00A2448D"/>
    <w:rsid w:val="00A24CDD"/>
    <w:rsid w:val="00A26A59"/>
    <w:rsid w:val="00A26BBC"/>
    <w:rsid w:val="00A3069E"/>
    <w:rsid w:val="00A31BE7"/>
    <w:rsid w:val="00A326F7"/>
    <w:rsid w:val="00A3289A"/>
    <w:rsid w:val="00A34184"/>
    <w:rsid w:val="00A34B70"/>
    <w:rsid w:val="00A35BBF"/>
    <w:rsid w:val="00A37C5C"/>
    <w:rsid w:val="00A40634"/>
    <w:rsid w:val="00A40736"/>
    <w:rsid w:val="00A419C1"/>
    <w:rsid w:val="00A4290C"/>
    <w:rsid w:val="00A42B42"/>
    <w:rsid w:val="00A449BE"/>
    <w:rsid w:val="00A45546"/>
    <w:rsid w:val="00A46245"/>
    <w:rsid w:val="00A47254"/>
    <w:rsid w:val="00A47CAE"/>
    <w:rsid w:val="00A510F9"/>
    <w:rsid w:val="00A51497"/>
    <w:rsid w:val="00A540E5"/>
    <w:rsid w:val="00A547CB"/>
    <w:rsid w:val="00A56835"/>
    <w:rsid w:val="00A61905"/>
    <w:rsid w:val="00A61B12"/>
    <w:rsid w:val="00A61B2C"/>
    <w:rsid w:val="00A62209"/>
    <w:rsid w:val="00A64BC2"/>
    <w:rsid w:val="00A725EA"/>
    <w:rsid w:val="00A726EF"/>
    <w:rsid w:val="00A76D6A"/>
    <w:rsid w:val="00A8319E"/>
    <w:rsid w:val="00A83A36"/>
    <w:rsid w:val="00A84903"/>
    <w:rsid w:val="00A853F7"/>
    <w:rsid w:val="00A90D83"/>
    <w:rsid w:val="00A90EB1"/>
    <w:rsid w:val="00A91751"/>
    <w:rsid w:val="00A921F7"/>
    <w:rsid w:val="00A926B2"/>
    <w:rsid w:val="00A950FC"/>
    <w:rsid w:val="00A96693"/>
    <w:rsid w:val="00A96750"/>
    <w:rsid w:val="00A971AB"/>
    <w:rsid w:val="00A977D7"/>
    <w:rsid w:val="00AA00B0"/>
    <w:rsid w:val="00AA4564"/>
    <w:rsid w:val="00AA4AA9"/>
    <w:rsid w:val="00AA4D14"/>
    <w:rsid w:val="00AA542A"/>
    <w:rsid w:val="00AA56D0"/>
    <w:rsid w:val="00AA6BB5"/>
    <w:rsid w:val="00AA74C9"/>
    <w:rsid w:val="00AB0533"/>
    <w:rsid w:val="00AB3C6C"/>
    <w:rsid w:val="00AB3CF9"/>
    <w:rsid w:val="00AB3EBD"/>
    <w:rsid w:val="00AB4AAF"/>
    <w:rsid w:val="00AB6F68"/>
    <w:rsid w:val="00AB7850"/>
    <w:rsid w:val="00AC0A5B"/>
    <w:rsid w:val="00AC1356"/>
    <w:rsid w:val="00AC2E76"/>
    <w:rsid w:val="00AC3762"/>
    <w:rsid w:val="00AC56BF"/>
    <w:rsid w:val="00AC5839"/>
    <w:rsid w:val="00AC5EB5"/>
    <w:rsid w:val="00AC6206"/>
    <w:rsid w:val="00AC660B"/>
    <w:rsid w:val="00AC6B2F"/>
    <w:rsid w:val="00AC6B4D"/>
    <w:rsid w:val="00AC7E60"/>
    <w:rsid w:val="00AD0EDB"/>
    <w:rsid w:val="00AD0F82"/>
    <w:rsid w:val="00AD168E"/>
    <w:rsid w:val="00AD1D9F"/>
    <w:rsid w:val="00AD3222"/>
    <w:rsid w:val="00AD7B9D"/>
    <w:rsid w:val="00AE04C6"/>
    <w:rsid w:val="00AE300E"/>
    <w:rsid w:val="00AE4C7A"/>
    <w:rsid w:val="00AF05E3"/>
    <w:rsid w:val="00AF1F4E"/>
    <w:rsid w:val="00AF3E8C"/>
    <w:rsid w:val="00AF48E4"/>
    <w:rsid w:val="00AF4F79"/>
    <w:rsid w:val="00AF5C30"/>
    <w:rsid w:val="00AF624E"/>
    <w:rsid w:val="00AF658F"/>
    <w:rsid w:val="00B00EA4"/>
    <w:rsid w:val="00B0302D"/>
    <w:rsid w:val="00B04088"/>
    <w:rsid w:val="00B044B2"/>
    <w:rsid w:val="00B06C2A"/>
    <w:rsid w:val="00B10532"/>
    <w:rsid w:val="00B107AD"/>
    <w:rsid w:val="00B10D7E"/>
    <w:rsid w:val="00B1313A"/>
    <w:rsid w:val="00B13B2A"/>
    <w:rsid w:val="00B15419"/>
    <w:rsid w:val="00B17016"/>
    <w:rsid w:val="00B21FF9"/>
    <w:rsid w:val="00B2677A"/>
    <w:rsid w:val="00B3193A"/>
    <w:rsid w:val="00B32484"/>
    <w:rsid w:val="00B33485"/>
    <w:rsid w:val="00B431AA"/>
    <w:rsid w:val="00B4443E"/>
    <w:rsid w:val="00B44482"/>
    <w:rsid w:val="00B4467B"/>
    <w:rsid w:val="00B47077"/>
    <w:rsid w:val="00B47DCB"/>
    <w:rsid w:val="00B50544"/>
    <w:rsid w:val="00B52BDF"/>
    <w:rsid w:val="00B52FFC"/>
    <w:rsid w:val="00B54E2C"/>
    <w:rsid w:val="00B55583"/>
    <w:rsid w:val="00B56D38"/>
    <w:rsid w:val="00B56E52"/>
    <w:rsid w:val="00B5731A"/>
    <w:rsid w:val="00B577AE"/>
    <w:rsid w:val="00B60C3A"/>
    <w:rsid w:val="00B6106F"/>
    <w:rsid w:val="00B6291F"/>
    <w:rsid w:val="00B62CC1"/>
    <w:rsid w:val="00B64136"/>
    <w:rsid w:val="00B67E5D"/>
    <w:rsid w:val="00B7136A"/>
    <w:rsid w:val="00B74A37"/>
    <w:rsid w:val="00B74C52"/>
    <w:rsid w:val="00B75B46"/>
    <w:rsid w:val="00B76935"/>
    <w:rsid w:val="00B8089F"/>
    <w:rsid w:val="00B81A66"/>
    <w:rsid w:val="00B83DCD"/>
    <w:rsid w:val="00B8473E"/>
    <w:rsid w:val="00B84E12"/>
    <w:rsid w:val="00B85719"/>
    <w:rsid w:val="00B85780"/>
    <w:rsid w:val="00B8719B"/>
    <w:rsid w:val="00B87251"/>
    <w:rsid w:val="00B90A69"/>
    <w:rsid w:val="00B92B67"/>
    <w:rsid w:val="00B95303"/>
    <w:rsid w:val="00B971DD"/>
    <w:rsid w:val="00B979B0"/>
    <w:rsid w:val="00B97BB6"/>
    <w:rsid w:val="00BA142D"/>
    <w:rsid w:val="00BA3A98"/>
    <w:rsid w:val="00BA3E1F"/>
    <w:rsid w:val="00BA58DE"/>
    <w:rsid w:val="00BA5A3C"/>
    <w:rsid w:val="00BA646B"/>
    <w:rsid w:val="00BA77CC"/>
    <w:rsid w:val="00BA78EE"/>
    <w:rsid w:val="00BA7C9F"/>
    <w:rsid w:val="00BB1327"/>
    <w:rsid w:val="00BB164B"/>
    <w:rsid w:val="00BB4662"/>
    <w:rsid w:val="00BB4786"/>
    <w:rsid w:val="00BB4FA8"/>
    <w:rsid w:val="00BB599E"/>
    <w:rsid w:val="00BB79FF"/>
    <w:rsid w:val="00BB7A8A"/>
    <w:rsid w:val="00BC1833"/>
    <w:rsid w:val="00BC1B78"/>
    <w:rsid w:val="00BC28C0"/>
    <w:rsid w:val="00BC3919"/>
    <w:rsid w:val="00BC39D9"/>
    <w:rsid w:val="00BC41EE"/>
    <w:rsid w:val="00BC4B17"/>
    <w:rsid w:val="00BC54A9"/>
    <w:rsid w:val="00BC5706"/>
    <w:rsid w:val="00BC5C3E"/>
    <w:rsid w:val="00BD0A5C"/>
    <w:rsid w:val="00BD35E4"/>
    <w:rsid w:val="00BD377C"/>
    <w:rsid w:val="00BD3975"/>
    <w:rsid w:val="00BD3FAC"/>
    <w:rsid w:val="00BD6094"/>
    <w:rsid w:val="00BD6E72"/>
    <w:rsid w:val="00BD727A"/>
    <w:rsid w:val="00BE0AF9"/>
    <w:rsid w:val="00BE1D4E"/>
    <w:rsid w:val="00BE31DD"/>
    <w:rsid w:val="00BE334F"/>
    <w:rsid w:val="00BE3A3B"/>
    <w:rsid w:val="00BE40E5"/>
    <w:rsid w:val="00BE417F"/>
    <w:rsid w:val="00BE4470"/>
    <w:rsid w:val="00BE51C3"/>
    <w:rsid w:val="00BF1A05"/>
    <w:rsid w:val="00BF4B0F"/>
    <w:rsid w:val="00BF596C"/>
    <w:rsid w:val="00BF7DA6"/>
    <w:rsid w:val="00C009E3"/>
    <w:rsid w:val="00C0419C"/>
    <w:rsid w:val="00C04BD1"/>
    <w:rsid w:val="00C04FD8"/>
    <w:rsid w:val="00C055CC"/>
    <w:rsid w:val="00C0728D"/>
    <w:rsid w:val="00C07ADB"/>
    <w:rsid w:val="00C10574"/>
    <w:rsid w:val="00C10844"/>
    <w:rsid w:val="00C1394C"/>
    <w:rsid w:val="00C15102"/>
    <w:rsid w:val="00C15CFC"/>
    <w:rsid w:val="00C172CC"/>
    <w:rsid w:val="00C217B6"/>
    <w:rsid w:val="00C22AD9"/>
    <w:rsid w:val="00C23C6E"/>
    <w:rsid w:val="00C23D74"/>
    <w:rsid w:val="00C24C0C"/>
    <w:rsid w:val="00C2548E"/>
    <w:rsid w:val="00C30492"/>
    <w:rsid w:val="00C33707"/>
    <w:rsid w:val="00C33760"/>
    <w:rsid w:val="00C357E2"/>
    <w:rsid w:val="00C4059F"/>
    <w:rsid w:val="00C41086"/>
    <w:rsid w:val="00C44655"/>
    <w:rsid w:val="00C45E34"/>
    <w:rsid w:val="00C47862"/>
    <w:rsid w:val="00C5312E"/>
    <w:rsid w:val="00C538B9"/>
    <w:rsid w:val="00C55776"/>
    <w:rsid w:val="00C55CA3"/>
    <w:rsid w:val="00C55D61"/>
    <w:rsid w:val="00C55F3F"/>
    <w:rsid w:val="00C603AF"/>
    <w:rsid w:val="00C61CAC"/>
    <w:rsid w:val="00C628C9"/>
    <w:rsid w:val="00C64468"/>
    <w:rsid w:val="00C64CDE"/>
    <w:rsid w:val="00C650CB"/>
    <w:rsid w:val="00C6516F"/>
    <w:rsid w:val="00C65284"/>
    <w:rsid w:val="00C658A3"/>
    <w:rsid w:val="00C65B9E"/>
    <w:rsid w:val="00C66F32"/>
    <w:rsid w:val="00C71342"/>
    <w:rsid w:val="00C7206F"/>
    <w:rsid w:val="00C72B9A"/>
    <w:rsid w:val="00C72D4E"/>
    <w:rsid w:val="00C73240"/>
    <w:rsid w:val="00C73845"/>
    <w:rsid w:val="00C7416D"/>
    <w:rsid w:val="00C749D4"/>
    <w:rsid w:val="00C74B73"/>
    <w:rsid w:val="00C8136B"/>
    <w:rsid w:val="00C81F4B"/>
    <w:rsid w:val="00C85F00"/>
    <w:rsid w:val="00C87478"/>
    <w:rsid w:val="00C90A52"/>
    <w:rsid w:val="00C91984"/>
    <w:rsid w:val="00C938CA"/>
    <w:rsid w:val="00C939F1"/>
    <w:rsid w:val="00C9486E"/>
    <w:rsid w:val="00C94CE2"/>
    <w:rsid w:val="00C9690A"/>
    <w:rsid w:val="00C96C6E"/>
    <w:rsid w:val="00C97C7D"/>
    <w:rsid w:val="00CA0631"/>
    <w:rsid w:val="00CA2AE2"/>
    <w:rsid w:val="00CA43AF"/>
    <w:rsid w:val="00CA6121"/>
    <w:rsid w:val="00CA6F6F"/>
    <w:rsid w:val="00CB079F"/>
    <w:rsid w:val="00CB0FD1"/>
    <w:rsid w:val="00CB1B12"/>
    <w:rsid w:val="00CB43F5"/>
    <w:rsid w:val="00CB6003"/>
    <w:rsid w:val="00CB61F6"/>
    <w:rsid w:val="00CB7A01"/>
    <w:rsid w:val="00CC1C2B"/>
    <w:rsid w:val="00CC3609"/>
    <w:rsid w:val="00CC3FB2"/>
    <w:rsid w:val="00CC43F1"/>
    <w:rsid w:val="00CC55BB"/>
    <w:rsid w:val="00CC5F9F"/>
    <w:rsid w:val="00CC79A6"/>
    <w:rsid w:val="00CD01CB"/>
    <w:rsid w:val="00CD024B"/>
    <w:rsid w:val="00CD11A2"/>
    <w:rsid w:val="00CD2F6D"/>
    <w:rsid w:val="00CD38BB"/>
    <w:rsid w:val="00CD5179"/>
    <w:rsid w:val="00CD6B25"/>
    <w:rsid w:val="00CD74B3"/>
    <w:rsid w:val="00CE0554"/>
    <w:rsid w:val="00CE091B"/>
    <w:rsid w:val="00CE2971"/>
    <w:rsid w:val="00CE3612"/>
    <w:rsid w:val="00CE3619"/>
    <w:rsid w:val="00CE374A"/>
    <w:rsid w:val="00CE394C"/>
    <w:rsid w:val="00CE6992"/>
    <w:rsid w:val="00CE69B7"/>
    <w:rsid w:val="00CE701D"/>
    <w:rsid w:val="00CF06AF"/>
    <w:rsid w:val="00CF09C8"/>
    <w:rsid w:val="00CF1615"/>
    <w:rsid w:val="00CF1FDC"/>
    <w:rsid w:val="00CF3301"/>
    <w:rsid w:val="00CF3330"/>
    <w:rsid w:val="00CF7616"/>
    <w:rsid w:val="00D011E3"/>
    <w:rsid w:val="00D0288E"/>
    <w:rsid w:val="00D054C5"/>
    <w:rsid w:val="00D060B4"/>
    <w:rsid w:val="00D078CE"/>
    <w:rsid w:val="00D07B60"/>
    <w:rsid w:val="00D11A5C"/>
    <w:rsid w:val="00D123E1"/>
    <w:rsid w:val="00D1349C"/>
    <w:rsid w:val="00D13875"/>
    <w:rsid w:val="00D13D9B"/>
    <w:rsid w:val="00D13E5A"/>
    <w:rsid w:val="00D14248"/>
    <w:rsid w:val="00D14B2A"/>
    <w:rsid w:val="00D17B9B"/>
    <w:rsid w:val="00D17C12"/>
    <w:rsid w:val="00D2035E"/>
    <w:rsid w:val="00D20C20"/>
    <w:rsid w:val="00D21D8F"/>
    <w:rsid w:val="00D22052"/>
    <w:rsid w:val="00D226D9"/>
    <w:rsid w:val="00D22E17"/>
    <w:rsid w:val="00D2422F"/>
    <w:rsid w:val="00D26447"/>
    <w:rsid w:val="00D27347"/>
    <w:rsid w:val="00D27A12"/>
    <w:rsid w:val="00D31B20"/>
    <w:rsid w:val="00D32120"/>
    <w:rsid w:val="00D32F91"/>
    <w:rsid w:val="00D35F33"/>
    <w:rsid w:val="00D3647E"/>
    <w:rsid w:val="00D36965"/>
    <w:rsid w:val="00D3779C"/>
    <w:rsid w:val="00D37EE5"/>
    <w:rsid w:val="00D4007A"/>
    <w:rsid w:val="00D4091C"/>
    <w:rsid w:val="00D40FAD"/>
    <w:rsid w:val="00D44099"/>
    <w:rsid w:val="00D44286"/>
    <w:rsid w:val="00D460AD"/>
    <w:rsid w:val="00D47B8A"/>
    <w:rsid w:val="00D52446"/>
    <w:rsid w:val="00D52CE7"/>
    <w:rsid w:val="00D55004"/>
    <w:rsid w:val="00D569B5"/>
    <w:rsid w:val="00D56D2A"/>
    <w:rsid w:val="00D5772D"/>
    <w:rsid w:val="00D613FB"/>
    <w:rsid w:val="00D61B4A"/>
    <w:rsid w:val="00D6414B"/>
    <w:rsid w:val="00D7002C"/>
    <w:rsid w:val="00D72964"/>
    <w:rsid w:val="00D73F65"/>
    <w:rsid w:val="00D75697"/>
    <w:rsid w:val="00D75D4A"/>
    <w:rsid w:val="00D8301C"/>
    <w:rsid w:val="00D84547"/>
    <w:rsid w:val="00D85622"/>
    <w:rsid w:val="00D8564D"/>
    <w:rsid w:val="00D85D01"/>
    <w:rsid w:val="00D87239"/>
    <w:rsid w:val="00D87E9B"/>
    <w:rsid w:val="00D90716"/>
    <w:rsid w:val="00D935F3"/>
    <w:rsid w:val="00D946F5"/>
    <w:rsid w:val="00D95568"/>
    <w:rsid w:val="00D964B6"/>
    <w:rsid w:val="00DA13D8"/>
    <w:rsid w:val="00DA23A8"/>
    <w:rsid w:val="00DA25A4"/>
    <w:rsid w:val="00DA2EFB"/>
    <w:rsid w:val="00DA4267"/>
    <w:rsid w:val="00DA628C"/>
    <w:rsid w:val="00DB014C"/>
    <w:rsid w:val="00DB07DD"/>
    <w:rsid w:val="00DB5001"/>
    <w:rsid w:val="00DB56DB"/>
    <w:rsid w:val="00DB662E"/>
    <w:rsid w:val="00DB6975"/>
    <w:rsid w:val="00DB6A33"/>
    <w:rsid w:val="00DB7AFF"/>
    <w:rsid w:val="00DC2BBF"/>
    <w:rsid w:val="00DC34C5"/>
    <w:rsid w:val="00DC47F4"/>
    <w:rsid w:val="00DC49D1"/>
    <w:rsid w:val="00DC5006"/>
    <w:rsid w:val="00DC5598"/>
    <w:rsid w:val="00DC59EB"/>
    <w:rsid w:val="00DC64BC"/>
    <w:rsid w:val="00DD149B"/>
    <w:rsid w:val="00DD1C6F"/>
    <w:rsid w:val="00DD1E55"/>
    <w:rsid w:val="00DD23E6"/>
    <w:rsid w:val="00DD3F3D"/>
    <w:rsid w:val="00DD42AE"/>
    <w:rsid w:val="00DD65A9"/>
    <w:rsid w:val="00DD7741"/>
    <w:rsid w:val="00DD7B07"/>
    <w:rsid w:val="00DE4031"/>
    <w:rsid w:val="00DE46FD"/>
    <w:rsid w:val="00DE79D6"/>
    <w:rsid w:val="00DF163E"/>
    <w:rsid w:val="00DF231E"/>
    <w:rsid w:val="00DF2F77"/>
    <w:rsid w:val="00DF3B21"/>
    <w:rsid w:val="00DF4733"/>
    <w:rsid w:val="00DF61AF"/>
    <w:rsid w:val="00DF61F4"/>
    <w:rsid w:val="00DF6405"/>
    <w:rsid w:val="00DF7EE8"/>
    <w:rsid w:val="00E018C3"/>
    <w:rsid w:val="00E044AD"/>
    <w:rsid w:val="00E04B49"/>
    <w:rsid w:val="00E10357"/>
    <w:rsid w:val="00E10437"/>
    <w:rsid w:val="00E110BD"/>
    <w:rsid w:val="00E1110E"/>
    <w:rsid w:val="00E1202E"/>
    <w:rsid w:val="00E121AE"/>
    <w:rsid w:val="00E1247D"/>
    <w:rsid w:val="00E1262E"/>
    <w:rsid w:val="00E1269E"/>
    <w:rsid w:val="00E160C1"/>
    <w:rsid w:val="00E16C6D"/>
    <w:rsid w:val="00E2018C"/>
    <w:rsid w:val="00E205BE"/>
    <w:rsid w:val="00E20965"/>
    <w:rsid w:val="00E2141A"/>
    <w:rsid w:val="00E21BAD"/>
    <w:rsid w:val="00E21E18"/>
    <w:rsid w:val="00E229EF"/>
    <w:rsid w:val="00E26512"/>
    <w:rsid w:val="00E302CE"/>
    <w:rsid w:val="00E30728"/>
    <w:rsid w:val="00E356C2"/>
    <w:rsid w:val="00E369E0"/>
    <w:rsid w:val="00E36BEA"/>
    <w:rsid w:val="00E37E01"/>
    <w:rsid w:val="00E402F8"/>
    <w:rsid w:val="00E411A2"/>
    <w:rsid w:val="00E42CBD"/>
    <w:rsid w:val="00E42F0E"/>
    <w:rsid w:val="00E440DE"/>
    <w:rsid w:val="00E44A31"/>
    <w:rsid w:val="00E44FE2"/>
    <w:rsid w:val="00E517C8"/>
    <w:rsid w:val="00E53043"/>
    <w:rsid w:val="00E53A6D"/>
    <w:rsid w:val="00E546B9"/>
    <w:rsid w:val="00E6114E"/>
    <w:rsid w:val="00E640E8"/>
    <w:rsid w:val="00E6475E"/>
    <w:rsid w:val="00E64ABF"/>
    <w:rsid w:val="00E64C08"/>
    <w:rsid w:val="00E65053"/>
    <w:rsid w:val="00E6545D"/>
    <w:rsid w:val="00E66DAC"/>
    <w:rsid w:val="00E67754"/>
    <w:rsid w:val="00E70F98"/>
    <w:rsid w:val="00E710B8"/>
    <w:rsid w:val="00E71288"/>
    <w:rsid w:val="00E7219E"/>
    <w:rsid w:val="00E746DB"/>
    <w:rsid w:val="00E74818"/>
    <w:rsid w:val="00E75711"/>
    <w:rsid w:val="00E77429"/>
    <w:rsid w:val="00E80A82"/>
    <w:rsid w:val="00E816B9"/>
    <w:rsid w:val="00E834FA"/>
    <w:rsid w:val="00E86B1A"/>
    <w:rsid w:val="00E93E70"/>
    <w:rsid w:val="00E9586C"/>
    <w:rsid w:val="00EA0D59"/>
    <w:rsid w:val="00EA1B60"/>
    <w:rsid w:val="00EA1FFB"/>
    <w:rsid w:val="00EA35C7"/>
    <w:rsid w:val="00EA5457"/>
    <w:rsid w:val="00EA6B91"/>
    <w:rsid w:val="00EA793E"/>
    <w:rsid w:val="00EB3EDA"/>
    <w:rsid w:val="00EB68A0"/>
    <w:rsid w:val="00EB6CA4"/>
    <w:rsid w:val="00EB7379"/>
    <w:rsid w:val="00EB77D4"/>
    <w:rsid w:val="00EC03BE"/>
    <w:rsid w:val="00EC567D"/>
    <w:rsid w:val="00EC679B"/>
    <w:rsid w:val="00EC7648"/>
    <w:rsid w:val="00ED2817"/>
    <w:rsid w:val="00ED5CFB"/>
    <w:rsid w:val="00ED635C"/>
    <w:rsid w:val="00ED6D9A"/>
    <w:rsid w:val="00ED77EB"/>
    <w:rsid w:val="00EE1223"/>
    <w:rsid w:val="00EE1461"/>
    <w:rsid w:val="00EE422B"/>
    <w:rsid w:val="00EE4512"/>
    <w:rsid w:val="00EE570E"/>
    <w:rsid w:val="00EE6FD4"/>
    <w:rsid w:val="00EE7AE2"/>
    <w:rsid w:val="00EF0FFD"/>
    <w:rsid w:val="00EF18CF"/>
    <w:rsid w:val="00EF275C"/>
    <w:rsid w:val="00EF2823"/>
    <w:rsid w:val="00EF2B4F"/>
    <w:rsid w:val="00EF50A3"/>
    <w:rsid w:val="00F02860"/>
    <w:rsid w:val="00F030B1"/>
    <w:rsid w:val="00F03958"/>
    <w:rsid w:val="00F04175"/>
    <w:rsid w:val="00F0517D"/>
    <w:rsid w:val="00F0620A"/>
    <w:rsid w:val="00F12328"/>
    <w:rsid w:val="00F1391B"/>
    <w:rsid w:val="00F13BD2"/>
    <w:rsid w:val="00F14AC6"/>
    <w:rsid w:val="00F15AA9"/>
    <w:rsid w:val="00F16140"/>
    <w:rsid w:val="00F206F7"/>
    <w:rsid w:val="00F21372"/>
    <w:rsid w:val="00F22016"/>
    <w:rsid w:val="00F23C8D"/>
    <w:rsid w:val="00F24579"/>
    <w:rsid w:val="00F2492A"/>
    <w:rsid w:val="00F279BE"/>
    <w:rsid w:val="00F27E04"/>
    <w:rsid w:val="00F311C1"/>
    <w:rsid w:val="00F31E44"/>
    <w:rsid w:val="00F32C3C"/>
    <w:rsid w:val="00F330B1"/>
    <w:rsid w:val="00F33EAF"/>
    <w:rsid w:val="00F405EC"/>
    <w:rsid w:val="00F406C6"/>
    <w:rsid w:val="00F40EC4"/>
    <w:rsid w:val="00F43121"/>
    <w:rsid w:val="00F43EE5"/>
    <w:rsid w:val="00F4445A"/>
    <w:rsid w:val="00F452FA"/>
    <w:rsid w:val="00F45501"/>
    <w:rsid w:val="00F505D2"/>
    <w:rsid w:val="00F524A5"/>
    <w:rsid w:val="00F53B3E"/>
    <w:rsid w:val="00F54447"/>
    <w:rsid w:val="00F56752"/>
    <w:rsid w:val="00F579A2"/>
    <w:rsid w:val="00F63C0B"/>
    <w:rsid w:val="00F65DEE"/>
    <w:rsid w:val="00F66050"/>
    <w:rsid w:val="00F67B1E"/>
    <w:rsid w:val="00F70455"/>
    <w:rsid w:val="00F70759"/>
    <w:rsid w:val="00F708E5"/>
    <w:rsid w:val="00F70F85"/>
    <w:rsid w:val="00F71314"/>
    <w:rsid w:val="00F71D85"/>
    <w:rsid w:val="00F72F89"/>
    <w:rsid w:val="00F73283"/>
    <w:rsid w:val="00F754BE"/>
    <w:rsid w:val="00F76C09"/>
    <w:rsid w:val="00F774EA"/>
    <w:rsid w:val="00F81BF3"/>
    <w:rsid w:val="00F81DC9"/>
    <w:rsid w:val="00F82365"/>
    <w:rsid w:val="00F83C17"/>
    <w:rsid w:val="00F83D58"/>
    <w:rsid w:val="00F86C63"/>
    <w:rsid w:val="00F86DAD"/>
    <w:rsid w:val="00F9042B"/>
    <w:rsid w:val="00F9105E"/>
    <w:rsid w:val="00F923FA"/>
    <w:rsid w:val="00F9335E"/>
    <w:rsid w:val="00F956BC"/>
    <w:rsid w:val="00F95F59"/>
    <w:rsid w:val="00F975D0"/>
    <w:rsid w:val="00F979F4"/>
    <w:rsid w:val="00FA20E6"/>
    <w:rsid w:val="00FA42C2"/>
    <w:rsid w:val="00FA46AC"/>
    <w:rsid w:val="00FA6BD9"/>
    <w:rsid w:val="00FA7B61"/>
    <w:rsid w:val="00FB0D37"/>
    <w:rsid w:val="00FB0F42"/>
    <w:rsid w:val="00FB316B"/>
    <w:rsid w:val="00FB32E7"/>
    <w:rsid w:val="00FB6429"/>
    <w:rsid w:val="00FB644D"/>
    <w:rsid w:val="00FB6566"/>
    <w:rsid w:val="00FB69BA"/>
    <w:rsid w:val="00FB7144"/>
    <w:rsid w:val="00FC158C"/>
    <w:rsid w:val="00FC21E1"/>
    <w:rsid w:val="00FC339C"/>
    <w:rsid w:val="00FC4155"/>
    <w:rsid w:val="00FC58E0"/>
    <w:rsid w:val="00FC5F5D"/>
    <w:rsid w:val="00FC71C4"/>
    <w:rsid w:val="00FD3494"/>
    <w:rsid w:val="00FD359D"/>
    <w:rsid w:val="00FD3629"/>
    <w:rsid w:val="00FD5CC9"/>
    <w:rsid w:val="00FD6D0B"/>
    <w:rsid w:val="00FD7598"/>
    <w:rsid w:val="00FD7A60"/>
    <w:rsid w:val="00FE187A"/>
    <w:rsid w:val="00FE1C67"/>
    <w:rsid w:val="00FE1E4E"/>
    <w:rsid w:val="00FE3C53"/>
    <w:rsid w:val="00FF211B"/>
    <w:rsid w:val="00FF2D4B"/>
    <w:rsid w:val="00FF5A7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F8E23"/>
  <w15:docId w15:val="{DC3027CE-9EFF-44EB-B35D-B766341A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F3"/>
    <w:pPr>
      <w:ind w:left="720"/>
      <w:contextualSpacing/>
    </w:pPr>
  </w:style>
  <w:style w:type="paragraph" w:styleId="Header">
    <w:name w:val="header"/>
    <w:basedOn w:val="Normal"/>
    <w:link w:val="HeaderChar"/>
    <w:uiPriority w:val="99"/>
    <w:unhideWhenUsed/>
    <w:rsid w:val="00CD7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4B3"/>
  </w:style>
  <w:style w:type="paragraph" w:styleId="Footer">
    <w:name w:val="footer"/>
    <w:basedOn w:val="Normal"/>
    <w:link w:val="FooterChar"/>
    <w:uiPriority w:val="99"/>
    <w:unhideWhenUsed/>
    <w:rsid w:val="00CD7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4B3"/>
  </w:style>
  <w:style w:type="character" w:styleId="CommentReference">
    <w:name w:val="annotation reference"/>
    <w:basedOn w:val="DefaultParagraphFont"/>
    <w:uiPriority w:val="99"/>
    <w:semiHidden/>
    <w:unhideWhenUsed/>
    <w:rsid w:val="00AB3C6C"/>
    <w:rPr>
      <w:sz w:val="16"/>
      <w:szCs w:val="16"/>
    </w:rPr>
  </w:style>
  <w:style w:type="paragraph" w:styleId="CommentText">
    <w:name w:val="annotation text"/>
    <w:basedOn w:val="Normal"/>
    <w:link w:val="CommentTextChar"/>
    <w:uiPriority w:val="99"/>
    <w:semiHidden/>
    <w:unhideWhenUsed/>
    <w:rsid w:val="00AB3C6C"/>
    <w:pPr>
      <w:spacing w:line="240" w:lineRule="auto"/>
    </w:pPr>
    <w:rPr>
      <w:sz w:val="20"/>
      <w:szCs w:val="20"/>
    </w:rPr>
  </w:style>
  <w:style w:type="character" w:customStyle="1" w:styleId="CommentTextChar">
    <w:name w:val="Comment Text Char"/>
    <w:basedOn w:val="DefaultParagraphFont"/>
    <w:link w:val="CommentText"/>
    <w:uiPriority w:val="99"/>
    <w:semiHidden/>
    <w:rsid w:val="00AB3C6C"/>
    <w:rPr>
      <w:sz w:val="20"/>
      <w:szCs w:val="20"/>
    </w:rPr>
  </w:style>
  <w:style w:type="paragraph" w:styleId="CommentSubject">
    <w:name w:val="annotation subject"/>
    <w:basedOn w:val="CommentText"/>
    <w:next w:val="CommentText"/>
    <w:link w:val="CommentSubjectChar"/>
    <w:uiPriority w:val="99"/>
    <w:semiHidden/>
    <w:unhideWhenUsed/>
    <w:rsid w:val="00AB3C6C"/>
    <w:rPr>
      <w:b/>
      <w:bCs/>
    </w:rPr>
  </w:style>
  <w:style w:type="character" w:customStyle="1" w:styleId="CommentSubjectChar">
    <w:name w:val="Comment Subject Char"/>
    <w:basedOn w:val="CommentTextChar"/>
    <w:link w:val="CommentSubject"/>
    <w:uiPriority w:val="99"/>
    <w:semiHidden/>
    <w:rsid w:val="00AB3C6C"/>
    <w:rPr>
      <w:b/>
      <w:bCs/>
      <w:sz w:val="20"/>
      <w:szCs w:val="20"/>
    </w:rPr>
  </w:style>
  <w:style w:type="paragraph" w:styleId="BalloonText">
    <w:name w:val="Balloon Text"/>
    <w:basedOn w:val="Normal"/>
    <w:link w:val="BalloonTextChar"/>
    <w:uiPriority w:val="99"/>
    <w:semiHidden/>
    <w:unhideWhenUsed/>
    <w:rsid w:val="00AB3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C6C"/>
    <w:rPr>
      <w:rFonts w:ascii="Segoe UI" w:hAnsi="Segoe UI" w:cs="Segoe UI"/>
      <w:sz w:val="18"/>
      <w:szCs w:val="18"/>
    </w:rPr>
  </w:style>
  <w:style w:type="character" w:styleId="Hyperlink">
    <w:name w:val="Hyperlink"/>
    <w:basedOn w:val="DefaultParagraphFont"/>
    <w:uiPriority w:val="99"/>
    <w:unhideWhenUsed/>
    <w:rsid w:val="005216B3"/>
    <w:rPr>
      <w:color w:val="0563C1" w:themeColor="hyperlink"/>
      <w:u w:val="single"/>
    </w:rPr>
  </w:style>
  <w:style w:type="character" w:styleId="LineNumber">
    <w:name w:val="line number"/>
    <w:basedOn w:val="DefaultParagraphFont"/>
    <w:uiPriority w:val="99"/>
    <w:semiHidden/>
    <w:unhideWhenUsed/>
    <w:rsid w:val="002D32A4"/>
  </w:style>
  <w:style w:type="table" w:customStyle="1" w:styleId="PlainTable31">
    <w:name w:val="Plain Table 31"/>
    <w:basedOn w:val="TableNormal"/>
    <w:uiPriority w:val="43"/>
    <w:rsid w:val="008240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4E522F"/>
    <w:rPr>
      <w:color w:val="954F72" w:themeColor="followedHyperlink"/>
      <w:u w:val="single"/>
    </w:rPr>
  </w:style>
  <w:style w:type="paragraph" w:styleId="Revision">
    <w:name w:val="Revision"/>
    <w:hidden/>
    <w:uiPriority w:val="99"/>
    <w:semiHidden/>
    <w:rsid w:val="00AF624E"/>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7459">
      <w:bodyDiv w:val="1"/>
      <w:marLeft w:val="0"/>
      <w:marRight w:val="0"/>
      <w:marTop w:val="0"/>
      <w:marBottom w:val="0"/>
      <w:divBdr>
        <w:top w:val="none" w:sz="0" w:space="0" w:color="auto"/>
        <w:left w:val="none" w:sz="0" w:space="0" w:color="auto"/>
        <w:bottom w:val="none" w:sz="0" w:space="0" w:color="auto"/>
        <w:right w:val="none" w:sz="0" w:space="0" w:color="auto"/>
      </w:divBdr>
    </w:div>
    <w:div w:id="346517589">
      <w:bodyDiv w:val="1"/>
      <w:marLeft w:val="0"/>
      <w:marRight w:val="0"/>
      <w:marTop w:val="0"/>
      <w:marBottom w:val="0"/>
      <w:divBdr>
        <w:top w:val="none" w:sz="0" w:space="0" w:color="auto"/>
        <w:left w:val="none" w:sz="0" w:space="0" w:color="auto"/>
        <w:bottom w:val="none" w:sz="0" w:space="0" w:color="auto"/>
        <w:right w:val="none" w:sz="0" w:space="0" w:color="auto"/>
      </w:divBdr>
    </w:div>
    <w:div w:id="1183477974">
      <w:bodyDiv w:val="1"/>
      <w:marLeft w:val="0"/>
      <w:marRight w:val="0"/>
      <w:marTop w:val="0"/>
      <w:marBottom w:val="0"/>
      <w:divBdr>
        <w:top w:val="none" w:sz="0" w:space="0" w:color="auto"/>
        <w:left w:val="none" w:sz="0" w:space="0" w:color="auto"/>
        <w:bottom w:val="none" w:sz="0" w:space="0" w:color="auto"/>
        <w:right w:val="none" w:sz="0" w:space="0" w:color="auto"/>
      </w:divBdr>
    </w:div>
    <w:div w:id="21349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uart.cottrell@utas.edu.a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fao.org/fishery/topic/166235/en" TargetMode="External"/><Relationship Id="rId4" Type="http://schemas.openxmlformats.org/officeDocument/2006/relationships/settings" Target="settings.xml"/><Relationship Id="rId9" Type="http://schemas.openxmlformats.org/officeDocument/2006/relationships/hyperlink" Target="http://www.fao.org/faostat/en/" TargetMode="External"/><Relationship Id="rId14" Type="http://schemas.openxmlformats.org/officeDocument/2006/relationships/theme" Target="theme/theme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66912E-5F96-4EEE-814B-8BDB905E0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17</Pages>
  <Words>36355</Words>
  <Characters>228678</Characters>
  <Application>Microsoft Office Word</Application>
  <DocSecurity>0</DocSecurity>
  <Lines>4666</Lines>
  <Paragraphs>2454</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262579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Cottrell</dc:creator>
  <cp:lastModifiedBy>Richard Cottrell</cp:lastModifiedBy>
  <cp:revision>69</cp:revision>
  <dcterms:created xsi:type="dcterms:W3CDTF">2018-06-26T02:03:00Z</dcterms:created>
  <dcterms:modified xsi:type="dcterms:W3CDTF">2018-06-29T06:07:00Z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2dbdf5ad-79ab-3d18-aada-73422022ddc5</vt:lpwstr>
  </property>
  <property fmtid="{D5CDD505-2E9C-101B-9397-08002B2CF9AE}" pid="24" name="Mendeley Citation Style_1">
    <vt:lpwstr>http://www.zotero.org/styles/nature</vt:lpwstr>
  </property>
</Properties>
</file>